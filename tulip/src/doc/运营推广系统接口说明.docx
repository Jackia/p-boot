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6"/>
        <w:tblpPr w:leftFromText="180" w:rightFromText="180" w:vertAnchor="page" w:horzAnchor="page" w:tblpX="1432" w:tblpY="11423"/>
        <w:tblOverlap w:val="never"/>
        <w:tblW w:w="6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432"/>
              </w:tabs>
              <w:ind w:leftChars="0"/>
              <w:rPr>
                <w:rFonts w:hint="eastAsia" w:eastAsia="宋体"/>
                <w:lang w:val="en-US" w:eastAsia="zh-CN"/>
              </w:rPr>
            </w:pPr>
            <w:bookmarkStart w:id="20" w:name="_GoBack"/>
            <w:bookmarkEnd w:id="20"/>
            <w:bookmarkStart w:id="0" w:name="_Toc458159856"/>
            <w:r>
              <w:rPr>
                <w:rFonts w:hint="eastAsia"/>
                <w:lang w:val="en-US" w:eastAsia="zh-CN"/>
              </w:rPr>
              <w:t xml:space="preserve">  运营推广接口文档</w:t>
            </w:r>
          </w:p>
          <w:p>
            <w:pPr>
              <w:rPr>
                <w:rFonts w:hint="eastAsia"/>
              </w:rPr>
            </w:pPr>
          </w:p>
        </w:tc>
      </w:tr>
    </w:tbl>
    <w:p>
      <w:r>
        <w:pict>
          <v:shape id="_x0000_s1026" o:spid="_x0000_s1026" o:spt="75" type="#_x0000_t75" style="position:absolute;left:0pt;margin-left:0pt;margin-top:0pt;height:844.3pt;width:596.85pt;mso-position-horizontal-relative:page;mso-position-vertical-relative:page;z-index:-251658240;mso-width-relative:page;mso-height-relative:page;" filled="f" stroked="f" coordsize="21600,21600">
            <v:path/>
            <v:fill on="f" focussize="0,0"/>
            <v:stroke on="f"/>
            <v:imagedata r:id="rId4" o:title="未标题-1副本"/>
            <o:lock v:ext="edit" grouping="f" rotation="f" text="f" aspectratio="t"/>
          </v:shape>
        </w:pict>
      </w:r>
    </w:p>
    <w:p>
      <w:pPr>
        <w:pStyle w:val="2"/>
        <w:numPr>
          <w:ilvl w:val="0"/>
          <w:numId w:val="4"/>
        </w:numPr>
        <w:tabs>
          <w:tab w:val="clear" w:pos="432"/>
        </w:tabs>
        <w:ind w:left="0" w:leftChars="0" w:firstLine="432" w:firstLineChars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9"/>
        <w:tabs>
          <w:tab w:val="right" w:leader="dot" w:pos="8306"/>
          <w:tab w:val="clear" w:pos="420"/>
          <w:tab w:val="clear" w:pos="9555"/>
        </w:tabs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fldChar w:fldCharType="begin"/>
      </w:r>
      <w:r>
        <w:instrText xml:space="preserve"> HYPERLINK \l _Toc1207 </w:instrText>
      </w:r>
      <w:r>
        <w:fldChar w:fldCharType="separate"/>
      </w:r>
      <w:r>
        <w:rPr>
          <w:rFonts w:hint="default"/>
        </w:rPr>
        <w:t xml:space="preserve">I </w:t>
      </w:r>
      <w:r>
        <w:rPr>
          <w:rFonts w:hint="eastAsia" w:ascii="黑体" w:hAnsi="黑体" w:eastAsia="黑体"/>
        </w:rPr>
        <w:t>请在此输入标题</w:t>
      </w:r>
      <w:r>
        <w:tab/>
      </w:r>
      <w:r>
        <w:fldChar w:fldCharType="begin"/>
      </w:r>
      <w:r>
        <w:instrText xml:space="preserve"> PAGEREF _Toc1207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420"/>
          <w:tab w:val="clear" w:pos="9555"/>
        </w:tabs>
      </w:pPr>
      <w:r>
        <w:fldChar w:fldCharType="begin"/>
      </w:r>
      <w:r>
        <w:instrText xml:space="preserve"> HYPERLINK \l _Toc2971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_Toc2971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  <w:tab w:val="clear" w:pos="1050"/>
          <w:tab w:val="clear" w:pos="9555"/>
        </w:tabs>
      </w:pPr>
      <w:r>
        <w:fldChar w:fldCharType="begin"/>
      </w:r>
      <w:r>
        <w:instrText xml:space="preserve"> HYPERLINK \l _Toc3339 </w:instrText>
      </w:r>
      <w:r>
        <w:fldChar w:fldCharType="separate"/>
      </w:r>
      <w:r>
        <w:tab/>
      </w:r>
      <w:r>
        <w:fldChar w:fldCharType="begin"/>
      </w:r>
      <w:r>
        <w:instrText xml:space="preserve"> PAGEREF _Toc3339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  <w:tab w:val="clear" w:pos="1050"/>
          <w:tab w:val="clear" w:pos="9555"/>
        </w:tabs>
      </w:pPr>
      <w:r>
        <w:fldChar w:fldCharType="begin"/>
      </w:r>
      <w:r>
        <w:instrText xml:space="preserve"> HYPERLINK \l _Toc30559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请求格式</w:t>
      </w:r>
      <w:r>
        <w:tab/>
      </w:r>
      <w:r>
        <w:fldChar w:fldCharType="begin"/>
      </w:r>
      <w:r>
        <w:instrText xml:space="preserve"> PAGEREF _Toc30559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  <w:tab w:val="clear" w:pos="1050"/>
          <w:tab w:val="clear" w:pos="9555"/>
        </w:tabs>
      </w:pPr>
      <w:r>
        <w:fldChar w:fldCharType="begin"/>
      </w:r>
      <w:r>
        <w:instrText xml:space="preserve"> HYPERLINK \l _Toc23146 </w:instrText>
      </w:r>
      <w:r>
        <w:fldChar w:fldCharType="separate"/>
      </w:r>
      <w:r>
        <w:rPr>
          <w:rFonts w:hint="eastAsia" w:ascii="微软雅黑" w:hAnsi="微软雅黑" w:eastAsia="微软雅黑"/>
        </w:rPr>
        <w:t>1.1. 响应格式</w:t>
      </w:r>
      <w:r>
        <w:tab/>
      </w:r>
      <w:r>
        <w:fldChar w:fldCharType="begin"/>
      </w:r>
      <w:r>
        <w:instrText xml:space="preserve"> PAGEREF _Toc23146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  <w:tab w:val="clear" w:pos="1050"/>
          <w:tab w:val="clear" w:pos="9555"/>
        </w:tabs>
      </w:pPr>
      <w:r>
        <w:fldChar w:fldCharType="begin"/>
      </w:r>
      <w:r>
        <w:instrText xml:space="preserve"> HYPERLINK \l _Toc16739 </w:instrText>
      </w:r>
      <w:r>
        <w:fldChar w:fldCharType="separate"/>
      </w:r>
      <w:r>
        <w:tab/>
      </w:r>
      <w:r>
        <w:fldChar w:fldCharType="begin"/>
      </w:r>
      <w:r>
        <w:instrText xml:space="preserve"> PAGEREF _Toc16739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  <w:tab w:val="clear" w:pos="1050"/>
          <w:tab w:val="clear" w:pos="9555"/>
        </w:tabs>
      </w:pPr>
      <w:r>
        <w:fldChar w:fldCharType="begin"/>
      </w:r>
      <w:r>
        <w:instrText xml:space="preserve"> HYPERLINK \l _Toc14750 </w:instrText>
      </w:r>
      <w:r>
        <w:fldChar w:fldCharType="separate"/>
      </w:r>
      <w:r>
        <w:rPr>
          <w:rFonts w:hint="eastAsia" w:ascii="微软雅黑" w:hAnsi="微软雅黑" w:eastAsia="微软雅黑"/>
        </w:rPr>
        <w:t>1.2. 接口定义</w:t>
      </w:r>
      <w:r>
        <w:tab/>
      </w:r>
      <w:r>
        <w:fldChar w:fldCharType="begin"/>
      </w:r>
      <w:r>
        <w:instrText xml:space="preserve"> PAGEREF _Toc14750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_Toc28969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1.2.1. </w:t>
      </w:r>
      <w:r>
        <w:rPr>
          <w:rFonts w:hint="eastAsia" w:ascii="微软雅黑" w:hAnsi="微软雅黑" w:eastAsia="微软雅黑"/>
        </w:rPr>
        <w:t>获取个人券码列表[F</w:t>
      </w:r>
      <w:r>
        <w:rPr>
          <w:rFonts w:ascii="微软雅黑" w:hAnsi="微软雅黑" w:eastAsia="微软雅黑"/>
        </w:rPr>
        <w:t>acadeService.</w:t>
      </w:r>
      <w:r>
        <w:rPr>
          <w:rFonts w:hint="eastAsia" w:ascii="微软雅黑" w:hAnsi="微软雅黑" w:eastAsia="微软雅黑"/>
        </w:rPr>
        <w:t>get</w:t>
      </w:r>
      <w:r>
        <w:rPr>
          <w:rFonts w:ascii="微软雅黑" w:hAnsi="微软雅黑" w:eastAsia="微软雅黑"/>
        </w:rPr>
        <w:t>MyCoupon</w:t>
      </w:r>
      <w:r>
        <w:rPr>
          <w:rFonts w:hint="eastAsia" w:ascii="微软雅黑" w:hAnsi="微软雅黑" w:eastAsia="微软雅黑"/>
        </w:rPr>
        <w:t>List]</w:t>
      </w:r>
      <w:r>
        <w:tab/>
      </w:r>
      <w:r>
        <w:fldChar w:fldCharType="begin"/>
      </w:r>
      <w:r>
        <w:instrText xml:space="preserve"> PAGEREF _Toc28969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_Toc12992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1.2.2. </w:t>
      </w:r>
      <w:r>
        <w:rPr>
          <w:rFonts w:hint="eastAsia" w:ascii="微软雅黑" w:hAnsi="微软雅黑" w:eastAsia="微软雅黑"/>
        </w:rPr>
        <w:t>获取个人可使用卡券列表[FacadeService</w:t>
      </w:r>
      <w:r>
        <w:rPr>
          <w:rFonts w:ascii="微软雅黑" w:hAnsi="微软雅黑" w:eastAsia="微软雅黑"/>
        </w:rPr>
        <w:t>.getCouponList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_Toc12992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_Toc6787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1.2.3. </w:t>
      </w:r>
      <w:r>
        <w:rPr>
          <w:rFonts w:ascii="微软雅黑" w:hAnsi="微软雅黑" w:eastAsia="微软雅黑"/>
        </w:rPr>
        <w:t>查询单个卡券详情</w:t>
      </w:r>
      <w:r>
        <w:rPr>
          <w:rFonts w:hint="eastAsia" w:ascii="微软雅黑" w:hAnsi="微软雅黑" w:eastAsia="微软雅黑"/>
        </w:rPr>
        <w:t>[FacadeService</w:t>
      </w:r>
      <w:r>
        <w:rPr>
          <w:rFonts w:ascii="微软雅黑" w:hAnsi="微软雅黑" w:eastAsia="微软雅黑"/>
        </w:rPr>
        <w:t>.getCouponDetail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_Toc6787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_Toc28175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1.2.4. 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卡券</w:t>
      </w:r>
      <w:r>
        <w:rPr>
          <w:rFonts w:hint="eastAsia" w:ascii="微软雅黑" w:hAnsi="微软雅黑" w:eastAsia="微软雅黑"/>
        </w:rPr>
        <w:t>[</w:t>
      </w:r>
      <w:r>
        <w:rPr>
          <w:rFonts w:ascii="微软雅黑" w:hAnsi="微软雅黑" w:eastAsia="微软雅黑"/>
        </w:rPr>
        <w:t>FacadeService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useCoupon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_Toc28175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_Toc24993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1.2.5. </w:t>
      </w:r>
      <w:r>
        <w:rPr>
          <w:rFonts w:hint="eastAsia" w:ascii="微软雅黑" w:hAnsi="微软雅黑" w:eastAsia="微软雅黑"/>
        </w:rPr>
        <w:t>重置卡券[</w:t>
      </w:r>
      <w:r>
        <w:rPr>
          <w:rFonts w:ascii="微软雅黑" w:hAnsi="微软雅黑" w:eastAsia="微软雅黑"/>
        </w:rPr>
        <w:t>FacadeService.resetCoupon 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_Toc24993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_Toc20540 </w:instrText>
      </w:r>
      <w:r>
        <w:fldChar w:fldCharType="separate"/>
      </w:r>
      <w:r>
        <w:rPr>
          <w:rFonts w:hint="eastAsia" w:ascii="微软雅黑" w:hAnsi="微软雅黑" w:eastAsia="微软雅黑" w:cs="微软雅黑"/>
          <w:szCs w:val="28"/>
        </w:rPr>
        <w:t xml:space="preserve">1.2.6. </w:t>
      </w:r>
      <w:r>
        <w:rPr>
          <w:rFonts w:hint="eastAsia" w:ascii="微软雅黑" w:hAnsi="微软雅黑" w:eastAsia="微软雅黑" w:cs="微软雅黑"/>
          <w:lang w:val="en-US" w:eastAsia="zh-CN"/>
        </w:rPr>
        <w:t>获取活动奖励信息</w:t>
      </w:r>
      <w:r>
        <w:rPr>
          <w:rFonts w:hint="eastAsia" w:ascii="微软雅黑" w:hAnsi="微软雅黑" w:eastAsia="微软雅黑" w:cs="微软雅黑"/>
        </w:rPr>
        <w:t xml:space="preserve"> [</w:t>
      </w:r>
      <w:r>
        <w:rPr>
          <w:rFonts w:ascii="微软雅黑" w:hAnsi="微软雅黑" w:eastAsia="微软雅黑"/>
        </w:rPr>
        <w:t>FacadeService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  <w:u w:val="single"/>
        </w:rPr>
        <w:t>getEventCouponMoneyInfo</w:t>
      </w:r>
      <w:r>
        <w:rPr>
          <w:rFonts w:hint="eastAsia" w:ascii="微软雅黑" w:hAnsi="微软雅黑" w:eastAsia="微软雅黑" w:cs="微软雅黑"/>
        </w:rPr>
        <w:t>]</w:t>
      </w:r>
      <w:r>
        <w:tab/>
      </w:r>
      <w:r>
        <w:fldChar w:fldCharType="begin"/>
      </w:r>
      <w:r>
        <w:instrText xml:space="preserve"> PAGEREF _Toc20540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_Toc11425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1.2.7. </w:t>
      </w:r>
      <w:r>
        <w:rPr>
          <w:rFonts w:hint="eastAsia" w:ascii="微软雅黑" w:hAnsi="微软雅黑" w:eastAsia="微软雅黑"/>
        </w:rPr>
        <w:t>注册事件监听 [</w:t>
      </w:r>
      <w:r>
        <w:rPr>
          <w:rFonts w:ascii="微软雅黑" w:hAnsi="微软雅黑" w:eastAsia="微软雅黑"/>
        </w:rPr>
        <w:t>TulipSdk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onRegiste</w:t>
      </w:r>
      <w:r>
        <w:rPr>
          <w:rFonts w:hint="eastAsia" w:ascii="微软雅黑" w:hAnsi="微软雅黑" w:eastAsia="微软雅黑"/>
        </w:rPr>
        <w:t>r]</w:t>
      </w:r>
      <w:r>
        <w:tab/>
      </w:r>
      <w:r>
        <w:fldChar w:fldCharType="begin"/>
      </w:r>
      <w:r>
        <w:instrText xml:space="preserve"> PAGEREF _Toc11425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_Toc21056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1.2.8. </w:t>
      </w:r>
      <w:r>
        <w:rPr>
          <w:rFonts w:hint="eastAsia" w:ascii="微软雅黑" w:hAnsi="微软雅黑" w:eastAsia="微软雅黑"/>
        </w:rPr>
        <w:t>实名制认证事件监听 [</w:t>
      </w:r>
      <w:r>
        <w:rPr>
          <w:rFonts w:ascii="微软雅黑" w:hAnsi="微软雅黑" w:eastAsia="微软雅黑"/>
        </w:rPr>
        <w:t>TulipSdk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onSetRealName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_Toc21056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_Toc22188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1.2.9. </w:t>
      </w:r>
      <w:r>
        <w:rPr>
          <w:rFonts w:hint="eastAsia" w:ascii="微软雅黑" w:hAnsi="微软雅黑" w:eastAsia="微软雅黑"/>
        </w:rPr>
        <w:t>申购事件监听 [</w:t>
      </w:r>
      <w:r>
        <w:rPr>
          <w:rFonts w:ascii="微软雅黑" w:hAnsi="微软雅黑" w:eastAsia="微软雅黑"/>
        </w:rPr>
        <w:t>TulipSdk</w:t>
      </w:r>
      <w:r>
        <w:rPr>
          <w:rFonts w:hint="eastAsia" w:ascii="微软雅黑" w:hAnsi="微软雅黑" w:eastAsia="微软雅黑"/>
        </w:rPr>
        <w:t>.onI</w:t>
      </w:r>
      <w:r>
        <w:rPr>
          <w:rFonts w:ascii="微软雅黑" w:hAnsi="微软雅黑" w:eastAsia="微软雅黑"/>
        </w:rPr>
        <w:t>nvestment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_Toc22188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_Toc14467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1.2.10. </w:t>
      </w:r>
      <w:r>
        <w:rPr>
          <w:rFonts w:hint="eastAsia" w:ascii="微软雅黑" w:hAnsi="微软雅黑" w:eastAsia="微软雅黑"/>
        </w:rPr>
        <w:t>赎回事件监听 [</w:t>
      </w:r>
      <w:r>
        <w:rPr>
          <w:rFonts w:ascii="微软雅黑" w:hAnsi="微软雅黑" w:eastAsia="微软雅黑"/>
        </w:rPr>
        <w:t>TulipSdk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onRedeem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_Toc14467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_Toc6365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1.2.11. </w:t>
      </w:r>
      <w:r>
        <w:rPr>
          <w:rFonts w:hint="eastAsia" w:ascii="微软雅黑" w:hAnsi="微软雅黑" w:eastAsia="微软雅黑"/>
        </w:rPr>
        <w:t>到期兑付事件监听 [</w:t>
      </w:r>
      <w:r>
        <w:rPr>
          <w:rFonts w:ascii="微软雅黑" w:hAnsi="微软雅黑" w:eastAsia="微软雅黑"/>
        </w:rPr>
        <w:t>TulipSdk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onBearer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_Toc6365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_Toc16266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1.2.12. </w:t>
      </w:r>
      <w:r>
        <w:rPr>
          <w:rFonts w:hint="eastAsia" w:ascii="微软雅黑" w:hAnsi="微软雅黑" w:eastAsia="微软雅黑"/>
        </w:rPr>
        <w:t>提现事件监听 [</w:t>
      </w:r>
      <w:r>
        <w:rPr>
          <w:rFonts w:ascii="微软雅黑" w:hAnsi="微软雅黑" w:eastAsia="微软雅黑"/>
        </w:rPr>
        <w:t>TulipSdk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onCash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_Toc16266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_Toc5662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1.2.13. </w:t>
      </w:r>
      <w:r>
        <w:rPr>
          <w:rFonts w:hint="eastAsia" w:ascii="微软雅黑" w:hAnsi="微软雅黑" w:eastAsia="微软雅黑"/>
        </w:rPr>
        <w:t>退款事件监听 [</w:t>
      </w:r>
      <w:r>
        <w:rPr>
          <w:rFonts w:ascii="微软雅黑" w:hAnsi="微软雅黑" w:eastAsia="微软雅黑"/>
        </w:rPr>
        <w:t>TulipSdk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onRefund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_Toc5662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_Toc13991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1.2.14. </w:t>
      </w:r>
      <w:r>
        <w:rPr>
          <w:rFonts w:hint="eastAsia" w:ascii="微软雅黑" w:hAnsi="微软雅黑" w:eastAsia="微软雅黑"/>
        </w:rPr>
        <w:t>下发卡券 [</w:t>
      </w:r>
      <w:r>
        <w:t>TulipSdk</w:t>
      </w:r>
      <w:r>
        <w:rPr>
          <w:rFonts w:hint="eastAsia"/>
        </w:rPr>
        <w:t>.</w:t>
      </w:r>
      <w:r>
        <w:t>isuedCoupon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_Toc13991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_Toc12722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1.2.15. </w:t>
      </w:r>
      <w:r>
        <w:rPr>
          <w:rFonts w:hint="eastAsia" w:ascii="微软雅黑" w:hAnsi="微软雅黑" w:eastAsia="微软雅黑"/>
        </w:rPr>
        <w:t>获取申购产品过滤的券码列表[</w:t>
      </w:r>
      <w:r>
        <w:rPr>
          <w:rFonts w:ascii="微软雅黑" w:hAnsi="微软雅黑" w:eastAsia="微软雅黑"/>
        </w:rPr>
        <w:t>TulipSdk.</w:t>
      </w:r>
      <w:r>
        <w:rPr>
          <w:rFonts w:hint="eastAsia" w:ascii="微软雅黑" w:hAnsi="微软雅黑" w:eastAsia="微软雅黑"/>
        </w:rPr>
        <w:t>get</w:t>
      </w:r>
      <w:r>
        <w:rPr>
          <w:rFonts w:ascii="微软雅黑" w:hAnsi="微软雅黑" w:eastAsia="微软雅黑"/>
        </w:rPr>
        <w:t>Coupon</w:t>
      </w:r>
      <w:r>
        <w:rPr>
          <w:rFonts w:hint="eastAsia" w:ascii="微软雅黑" w:hAnsi="微软雅黑" w:eastAsia="微软雅黑"/>
        </w:rPr>
        <w:t>List]</w:t>
      </w:r>
      <w:r>
        <w:tab/>
      </w:r>
      <w:r>
        <w:fldChar w:fldCharType="begin"/>
      </w:r>
      <w:r>
        <w:instrText xml:space="preserve"> PAGEREF _Toc12722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_Toc3665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1.2.16. </w:t>
      </w:r>
      <w:r>
        <w:rPr>
          <w:rFonts w:hint="eastAsia" w:ascii="微软雅黑" w:hAnsi="微软雅黑" w:eastAsia="微软雅黑"/>
        </w:rPr>
        <w:t>计算卡券利息[</w:t>
      </w:r>
      <w:r>
        <w:rPr>
          <w:rFonts w:ascii="微软雅黑" w:hAnsi="微软雅黑" w:eastAsia="微软雅黑"/>
        </w:rPr>
        <w:t>TulipSdk.couponInterest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_Toc3665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_Toc9250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1.2.17. </w:t>
      </w:r>
      <w:r>
        <w:rPr>
          <w:rFonts w:hint="eastAsia" w:ascii="微软雅黑" w:hAnsi="微软雅黑" w:eastAsia="微软雅黑"/>
        </w:rPr>
        <w:t>核销卡券[</w:t>
      </w:r>
      <w:r>
        <w:rPr>
          <w:rFonts w:ascii="微软雅黑" w:hAnsi="微软雅黑" w:eastAsia="微软雅黑"/>
        </w:rPr>
        <w:t>TulipSdk.verificationCoupon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_Toc9250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_Toc24787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1.2.18. </w:t>
      </w:r>
      <w:r>
        <w:rPr>
          <w:rFonts w:hint="eastAsia" w:ascii="微软雅黑" w:hAnsi="微软雅黑" w:eastAsia="微软雅黑"/>
        </w:rPr>
        <w:t>使用红包 [</w:t>
      </w:r>
      <w:r>
        <w:rPr>
          <w:rFonts w:ascii="微软雅黑" w:hAnsi="微软雅黑" w:eastAsia="微软雅黑"/>
        </w:rPr>
        <w:t>TulipSdk.userRedPackets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_Toc24787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_Toc27843 </w:instrText>
      </w:r>
      <w:r>
        <w:fldChar w:fldCharType="separate"/>
      </w:r>
      <w:r>
        <w:rPr>
          <w:rFonts w:hint="eastAsia" w:ascii="Times New Roman" w:hAnsi="Times New Roman" w:eastAsia="宋体"/>
          <w:szCs w:val="28"/>
        </w:rPr>
        <w:t xml:space="preserve">1.2.19. </w:t>
      </w:r>
      <w:r>
        <w:t>推荐人事件</w:t>
      </w:r>
      <w:r>
        <w:rPr>
          <w:rFonts w:hint="eastAsia" w:ascii="微软雅黑" w:hAnsi="微软雅黑" w:eastAsia="微软雅黑"/>
        </w:rPr>
        <w:t>[</w:t>
      </w:r>
      <w:r>
        <w:rPr>
          <w:rFonts w:ascii="微软雅黑" w:hAnsi="微软雅黑" w:eastAsia="微软雅黑"/>
        </w:rPr>
        <w:t>TulipSdk.onReferee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_Toc27843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_Toc3482 </w:instrText>
      </w:r>
      <w:r>
        <w:fldChar w:fldCharType="separate"/>
      </w:r>
      <w:r>
        <w:rPr>
          <w:rFonts w:hint="eastAsia" w:ascii="Times New Roman" w:hAnsi="Times New Roman" w:eastAsia="宋体"/>
          <w:szCs w:val="28"/>
        </w:rPr>
        <w:t xml:space="preserve">1.2.20. </w:t>
      </w:r>
      <w:r>
        <w:t>绑卡事件</w:t>
      </w:r>
      <w:r>
        <w:rPr>
          <w:rFonts w:hint="eastAsia" w:ascii="微软雅黑" w:hAnsi="微软雅黑" w:eastAsia="微软雅黑"/>
        </w:rPr>
        <w:t>[</w:t>
      </w:r>
      <w:r>
        <w:rPr>
          <w:rFonts w:ascii="微软雅黑" w:hAnsi="微软雅黑" w:eastAsia="微软雅黑"/>
        </w:rPr>
        <w:t>TulipSdk.onBindingCard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_Toc3482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_Toc32016 </w:instrText>
      </w:r>
      <w:r>
        <w:fldChar w:fldCharType="separate"/>
      </w:r>
      <w:r>
        <w:rPr>
          <w:rFonts w:hint="eastAsia" w:ascii="Times New Roman" w:hAnsi="Times New Roman" w:eastAsia="宋体"/>
          <w:szCs w:val="28"/>
        </w:rPr>
        <w:t xml:space="preserve">1.2.21. </w:t>
      </w:r>
      <w:r>
        <w:t>充值事件</w:t>
      </w:r>
      <w:r>
        <w:rPr>
          <w:rFonts w:hint="eastAsia" w:ascii="微软雅黑" w:hAnsi="微软雅黑" w:eastAsia="微软雅黑"/>
        </w:rPr>
        <w:t>[</w:t>
      </w:r>
      <w:r>
        <w:rPr>
          <w:rFonts w:ascii="微软雅黑" w:hAnsi="微软雅黑" w:eastAsia="微软雅黑"/>
        </w:rPr>
        <w:t>TulipSdk.onRecharge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_Toc32016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_Toc6383 </w:instrText>
      </w:r>
      <w:r>
        <w:fldChar w:fldCharType="separate"/>
      </w:r>
      <w:r>
        <w:rPr>
          <w:rFonts w:hint="eastAsia" w:eastAsia="宋体"/>
          <w:szCs w:val="28"/>
        </w:rPr>
        <w:t xml:space="preserve">1.2.22. </w:t>
      </w:r>
      <w:r>
        <w:t>签到事件</w:t>
      </w:r>
      <w:r>
        <w:rPr>
          <w:rFonts w:hint="eastAsia" w:ascii="微软雅黑" w:hAnsi="微软雅黑" w:eastAsia="微软雅黑"/>
        </w:rPr>
        <w:t>[</w:t>
      </w:r>
      <w:r>
        <w:rPr>
          <w:rFonts w:ascii="微软雅黑" w:hAnsi="微软雅黑" w:eastAsia="微软雅黑"/>
        </w:rPr>
        <w:t>TulipSdk.onSign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_Toc6383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_Toc9726 </w:instrText>
      </w:r>
      <w:r>
        <w:fldChar w:fldCharType="separate"/>
      </w:r>
      <w:r>
        <w:rPr>
          <w:rFonts w:hint="eastAsia" w:ascii="微软雅黑" w:hAnsi="微软雅黑" w:eastAsia="宋体"/>
          <w:szCs w:val="28"/>
        </w:rPr>
        <w:t xml:space="preserve">1.2.23. </w:t>
      </w:r>
      <w:r>
        <w:t>核销事件</w:t>
      </w:r>
      <w:r>
        <w:rPr>
          <w:rFonts w:hint="eastAsia" w:ascii="微软雅黑" w:hAnsi="微软雅黑" w:eastAsia="微软雅黑"/>
        </w:rPr>
        <w:t>[</w:t>
      </w:r>
      <w:r>
        <w:rPr>
          <w:rFonts w:ascii="微软雅黑" w:hAnsi="微软雅黑" w:eastAsia="微软雅黑"/>
        </w:rPr>
        <w:t>TulipSdk.onInvalidBids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_Toc9726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_Toc15994 </w:instrText>
      </w:r>
      <w:r>
        <w:fldChar w:fldCharType="separate"/>
      </w:r>
      <w:r>
        <w:rPr>
          <w:rFonts w:hint="eastAsia" w:eastAsia="宋体"/>
          <w:szCs w:val="28"/>
        </w:rPr>
        <w:t xml:space="preserve">1.2.24. </w:t>
      </w:r>
      <w:r>
        <w:t>获取推荐人活动</w:t>
      </w:r>
      <w:r>
        <w:rPr>
          <w:rFonts w:hint="eastAsia" w:ascii="微软雅黑" w:hAnsi="微软雅黑" w:eastAsia="微软雅黑"/>
        </w:rPr>
        <w:t>[</w:t>
      </w:r>
      <w:r>
        <w:rPr>
          <w:rFonts w:ascii="微软雅黑" w:hAnsi="微软雅黑" w:eastAsia="微软雅黑"/>
        </w:rPr>
        <w:t>TulipSdk.friendEvent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_Toc15994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_Toc20730 </w:instrText>
      </w:r>
      <w:r>
        <w:fldChar w:fldCharType="separate"/>
      </w:r>
      <w:r>
        <w:rPr>
          <w:rFonts w:hint="eastAsia" w:eastAsia="宋体"/>
          <w:szCs w:val="28"/>
        </w:rPr>
        <w:t xml:space="preserve">1.2.25. </w:t>
      </w:r>
      <w:r>
        <w:t>获取注册活动</w:t>
      </w:r>
      <w:r>
        <w:rPr>
          <w:rFonts w:hint="eastAsia" w:ascii="微软雅黑" w:hAnsi="微软雅黑" w:eastAsia="微软雅黑"/>
        </w:rPr>
        <w:t>[</w:t>
      </w:r>
      <w:r>
        <w:rPr>
          <w:rFonts w:ascii="微软雅黑" w:hAnsi="微软雅黑" w:eastAsia="微软雅黑"/>
        </w:rPr>
        <w:t>TulipSdk.registerEvent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_Toc20730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_Toc29908 </w:instrText>
      </w:r>
      <w:r>
        <w:fldChar w:fldCharType="separate"/>
      </w:r>
      <w:r>
        <w:rPr>
          <w:rFonts w:hint="eastAsia" w:ascii="Times New Roman" w:hAnsi="Times New Roman" w:eastAsia="宋体"/>
          <w:szCs w:val="28"/>
        </w:rPr>
        <w:t xml:space="preserve">1.2.26. </w:t>
      </w:r>
      <w:r>
        <w:t>根据用户Id获取推挤人Id</w:t>
      </w:r>
      <w:r>
        <w:rPr>
          <w:rFonts w:hint="eastAsia" w:ascii="微软雅黑" w:hAnsi="微软雅黑" w:eastAsia="微软雅黑"/>
        </w:rPr>
        <w:t>[</w:t>
      </w:r>
      <w:r>
        <w:rPr>
          <w:rFonts w:ascii="微软雅黑" w:hAnsi="微软雅黑" w:eastAsia="微软雅黑"/>
        </w:rPr>
        <w:t>TulipSdk.getFriendIdByUid</w:t>
      </w:r>
      <w:r>
        <w:rPr>
          <w:rFonts w:hint="eastAsia" w:ascii="微软雅黑" w:hAnsi="微软雅黑" w:eastAsia="微软雅黑"/>
        </w:rPr>
        <w:t>]</w:t>
      </w:r>
      <w:r>
        <w:tab/>
      </w:r>
      <w:r>
        <w:fldChar w:fldCharType="begin"/>
      </w:r>
      <w:r>
        <w:instrText xml:space="preserve"> PAGEREF _Toc29908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1680"/>
          <w:tab w:val="clear" w:pos="9555"/>
        </w:tabs>
      </w:pPr>
      <w:r>
        <w:fldChar w:fldCharType="begin"/>
      </w:r>
      <w:r>
        <w:instrText xml:space="preserve"> HYPERLINK \l _Toc27048 </w:instrText>
      </w:r>
      <w:r>
        <w:fldChar w:fldCharType="separate"/>
      </w:r>
      <w:r>
        <w:rPr>
          <w:rFonts w:hint="eastAsia" w:eastAsia="宋体"/>
          <w:szCs w:val="28"/>
        </w:rPr>
        <w:t xml:space="preserve">1.2.27. </w:t>
      </w:r>
      <w:r>
        <w:t>根据卡券金额和卡券类型获取事件Id</w:t>
      </w:r>
      <w:r>
        <w:rPr>
          <w:rFonts w:hint="eastAsia" w:ascii="微软雅黑" w:hAnsi="微软雅黑" w:eastAsia="微软雅黑"/>
        </w:rPr>
        <w:t>[</w:t>
      </w:r>
      <w:r>
        <w:rPr>
          <w:rFonts w:ascii="微软雅黑" w:hAnsi="微软雅黑" w:eastAsia="微软雅黑"/>
        </w:rPr>
        <w:t>TulipSdk.getCustomEventId]</w:t>
      </w:r>
      <w:r>
        <w:tab/>
      </w:r>
      <w:r>
        <w:fldChar w:fldCharType="begin"/>
      </w:r>
      <w:r>
        <w:instrText xml:space="preserve"> PAGEREF _Toc27048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  <w:tab w:val="clear" w:pos="1050"/>
          <w:tab w:val="clear" w:pos="9555"/>
        </w:tabs>
      </w:pPr>
      <w:r>
        <w:fldChar w:fldCharType="begin"/>
      </w:r>
      <w:r>
        <w:instrText xml:space="preserve"> HYPERLINK \l _Toc21172 </w:instrText>
      </w:r>
      <w:r>
        <w:fldChar w:fldCharType="separate"/>
      </w:r>
      <w:r>
        <w:rPr>
          <w:rFonts w:hint="eastAsia"/>
        </w:rPr>
        <w:t xml:space="preserve">1.3. </w:t>
      </w:r>
      <w:r>
        <w:t>事件列表</w:t>
      </w:r>
      <w:r>
        <w:tab/>
      </w:r>
      <w:r>
        <w:fldChar w:fldCharType="begin"/>
      </w:r>
      <w:r>
        <w:instrText xml:space="preserve"> PAGEREF _Toc21172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  <w:tab w:val="clear" w:pos="1050"/>
          <w:tab w:val="clear" w:pos="9555"/>
        </w:tabs>
      </w:pPr>
      <w:r>
        <w:fldChar w:fldCharType="begin"/>
      </w:r>
      <w:r>
        <w:instrText xml:space="preserve"> HYPERLINK \l _Toc18151 </w:instrText>
      </w:r>
      <w:r>
        <w:fldChar w:fldCharType="separate"/>
      </w:r>
      <w:r>
        <w:rPr>
          <w:rFonts w:hint="eastAsia"/>
        </w:rPr>
        <w:t>1.4. 约束条件</w:t>
      </w:r>
      <w:r>
        <w:tab/>
      </w:r>
      <w:r>
        <w:fldChar w:fldCharType="begin"/>
      </w:r>
      <w:r>
        <w:instrText xml:space="preserve"> PAGEREF _Toc18151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numPr>
          <w:ilvl w:val="0"/>
          <w:numId w:val="4"/>
        </w:numPr>
        <w:tabs>
          <w:tab w:val="clear" w:pos="432"/>
        </w:tabs>
        <w:ind w:left="0" w:leftChars="0" w:firstLine="432" w:firstLineChars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4"/>
        </w:numPr>
        <w:tabs>
          <w:tab w:val="clear" w:pos="432"/>
        </w:tabs>
        <w:ind w:left="0" w:leftChars="0" w:firstLine="432" w:firstLineChars="0"/>
      </w:pPr>
      <w:bookmarkStart w:id="1" w:name="_Toc2971"/>
      <w:r>
        <w:rPr>
          <w:rFonts w:hint="eastAsia"/>
        </w:rPr>
        <w:t>接口说明</w:t>
      </w:r>
      <w:bookmarkEnd w:id="0"/>
      <w:bookmarkEnd w:id="1"/>
    </w:p>
    <w:p>
      <w:pPr>
        <w:pStyle w:val="41"/>
        <w:ind w:right="210"/>
        <w:rPr>
          <w:del w:id="0" w:author="suzhicheng" w:date="2017-05-08T11:32:00Z"/>
          <w:rFonts w:ascii="微软雅黑" w:hAnsi="微软雅黑" w:eastAsia="微软雅黑"/>
        </w:rPr>
      </w:pPr>
      <w:del w:id="1" w:author="suzhicheng" w:date="2017-05-08T11:32:00Z">
        <w:bookmarkStart w:id="2" w:name="_Toc3339"/>
        <w:bookmarkStart w:id="3" w:name="_Toc458159857"/>
        <w:r>
          <w:rPr>
            <w:rFonts w:hint="eastAsia" w:ascii="微软雅黑" w:hAnsi="微软雅黑" w:eastAsia="微软雅黑"/>
          </w:rPr>
          <w:delText>协议规范</w:delText>
        </w:r>
        <w:bookmarkEnd w:id="2"/>
        <w:bookmarkEnd w:id="3"/>
      </w:del>
    </w:p>
    <w:p>
      <w:pPr>
        <w:rPr>
          <w:del w:id="2" w:author="suzhicheng" w:date="2017-05-08T11:32:00Z"/>
          <w:rFonts w:ascii="微软雅黑" w:hAnsi="微软雅黑" w:eastAsia="微软雅黑"/>
        </w:rPr>
      </w:pPr>
      <w:del w:id="3" w:author="suzhicheng" w:date="2017-05-08T11:32:00Z">
        <w:r>
          <w:rPr>
            <w:rFonts w:hint="eastAsia" w:ascii="微软雅黑" w:hAnsi="微软雅黑" w:eastAsia="微软雅黑"/>
          </w:rPr>
          <w:delText>服务接口采用http协议进行交互，</w:delText>
        </w:r>
      </w:del>
      <w:del w:id="4" w:author="suzhicheng" w:date="2017-05-08T11:32:00Z">
        <w:r>
          <w:rPr>
            <w:rFonts w:ascii="微软雅黑" w:hAnsi="微软雅黑" w:eastAsia="微软雅黑"/>
          </w:rPr>
          <w:delText>主要与保险销售平台做接口交互</w:delText>
        </w:r>
      </w:del>
    </w:p>
    <w:p>
      <w:pPr>
        <w:pStyle w:val="3"/>
        <w:numPr>
          <w:ilvl w:val="0"/>
          <w:numId w:val="5"/>
        </w:numPr>
        <w:tabs>
          <w:tab w:val="clear" w:pos="576"/>
        </w:tabs>
        <w:ind w:left="0" w:leftChars="0" w:firstLine="576" w:firstLineChars="0"/>
      </w:pPr>
      <w:bookmarkStart w:id="4" w:name="_Toc30559"/>
      <w:bookmarkStart w:id="5" w:name="_Toc458159858"/>
      <w:r>
        <w:rPr>
          <w:rFonts w:hint="eastAsia"/>
        </w:rPr>
        <w:t>请求格式</w:t>
      </w:r>
      <w:bookmarkEnd w:id="4"/>
      <w:bookmarkEnd w:id="5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请求格式按照json格式进行交互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{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"eventData"://</w:t>
      </w:r>
      <w:r>
        <w:rPr>
          <w:rFonts w:hint="eastAsia" w:ascii="微软雅黑" w:hAnsi="微软雅黑" w:eastAsia="微软雅黑"/>
          <w:sz w:val="15"/>
          <w:szCs w:val="15"/>
        </w:rPr>
        <w:t>传递数据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{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"user":{"userId":"1"},//</w:t>
      </w:r>
      <w:r>
        <w:rPr>
          <w:rFonts w:hint="eastAsia" w:ascii="微软雅黑" w:hAnsi="微软雅黑" w:eastAsia="微软雅黑"/>
          <w:sz w:val="15"/>
          <w:szCs w:val="15"/>
        </w:rPr>
        <w:t>用户数据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"account":{"couponId":"sfdss"},//</w:t>
      </w:r>
      <w:r>
        <w:rPr>
          <w:rFonts w:hint="eastAsia" w:ascii="微软雅黑" w:hAnsi="微软雅黑" w:eastAsia="微软雅黑"/>
          <w:sz w:val="15"/>
          <w:szCs w:val="15"/>
        </w:rPr>
        <w:t>账户数据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"order":{"couponId":"1"}//</w:t>
      </w:r>
      <w:r>
        <w:rPr>
          <w:rFonts w:hint="eastAsia" w:ascii="微软雅黑" w:hAnsi="微软雅黑" w:eastAsia="微软雅黑"/>
          <w:sz w:val="15"/>
          <w:szCs w:val="15"/>
        </w:rPr>
        <w:t>订单数据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},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"eventId":"1",</w:t>
      </w:r>
      <w:r>
        <w:rPr>
          <w:rFonts w:hint="eastAsia" w:ascii="微软雅黑" w:hAnsi="微软雅黑" w:eastAsia="微软雅黑"/>
          <w:sz w:val="15"/>
          <w:szCs w:val="15"/>
        </w:rPr>
        <w:t>//事件编号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"eventOwner":"sys",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"eventSource":"1",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"eventTime":1473146095000//</w:t>
      </w:r>
      <w:r>
        <w:rPr>
          <w:rFonts w:hint="eastAsia" w:ascii="微软雅黑" w:hAnsi="微软雅黑" w:eastAsia="微软雅黑"/>
          <w:sz w:val="15"/>
          <w:szCs w:val="15"/>
        </w:rPr>
        <w:t>事件时间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PS. head:请求头信息 body:请求参数</w:t>
      </w:r>
    </w:p>
    <w:p>
      <w:pPr>
        <w:pStyle w:val="41"/>
        <w:ind w:right="210"/>
        <w:rPr>
          <w:rFonts w:ascii="微软雅黑" w:hAnsi="微软雅黑" w:eastAsia="微软雅黑"/>
        </w:rPr>
      </w:pPr>
      <w:bookmarkStart w:id="6" w:name="_Toc23146"/>
      <w:bookmarkStart w:id="7" w:name="_Toc458159859"/>
      <w:r>
        <w:rPr>
          <w:rFonts w:hint="eastAsia" w:ascii="微软雅黑" w:hAnsi="微软雅黑" w:eastAsia="微软雅黑"/>
        </w:rPr>
        <w:t>响应格式</w:t>
      </w:r>
      <w:bookmarkEnd w:id="6"/>
      <w:bookmarkEnd w:id="7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响应格式按照json格式进行交互</w:t>
      </w:r>
    </w:p>
    <w:p>
      <w:pPr>
        <w:pStyle w:val="39"/>
        <w:ind w:left="420" w:firstLine="300"/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{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"eventData"://</w:t>
      </w:r>
      <w:r>
        <w:rPr>
          <w:rFonts w:hint="eastAsia" w:ascii="微软雅黑" w:hAnsi="微软雅黑" w:eastAsia="微软雅黑"/>
          <w:sz w:val="15"/>
          <w:szCs w:val="15"/>
        </w:rPr>
        <w:t>传递数据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{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"user":{"userId":"1"},//</w:t>
      </w:r>
      <w:r>
        <w:rPr>
          <w:rFonts w:hint="eastAsia" w:ascii="微软雅黑" w:hAnsi="微软雅黑" w:eastAsia="微软雅黑"/>
          <w:sz w:val="15"/>
          <w:szCs w:val="15"/>
        </w:rPr>
        <w:t>用户数据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"account":{"couponId":"sfdss"},//</w:t>
      </w:r>
      <w:r>
        <w:rPr>
          <w:rFonts w:hint="eastAsia" w:ascii="微软雅黑" w:hAnsi="微软雅黑" w:eastAsia="微软雅黑"/>
          <w:sz w:val="15"/>
          <w:szCs w:val="15"/>
        </w:rPr>
        <w:t>账户数据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"order":{"couponId":"1"}//</w:t>
      </w:r>
      <w:r>
        <w:rPr>
          <w:rFonts w:hint="eastAsia" w:ascii="微软雅黑" w:hAnsi="微软雅黑" w:eastAsia="微软雅黑"/>
          <w:sz w:val="15"/>
          <w:szCs w:val="15"/>
        </w:rPr>
        <w:t>订单数据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},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"eventId":"1",</w:t>
      </w:r>
      <w:r>
        <w:rPr>
          <w:rFonts w:hint="eastAsia" w:ascii="微软雅黑" w:hAnsi="微软雅黑" w:eastAsia="微软雅黑"/>
          <w:sz w:val="15"/>
          <w:szCs w:val="15"/>
        </w:rPr>
        <w:t>//事件编号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"eventOwner":"sys",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"eventSource":"1",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"eventTime":1473146095000//</w:t>
      </w:r>
      <w:r>
        <w:rPr>
          <w:rFonts w:hint="eastAsia" w:ascii="微软雅黑" w:hAnsi="微软雅黑" w:eastAsia="微软雅黑"/>
          <w:sz w:val="15"/>
          <w:szCs w:val="15"/>
        </w:rPr>
        <w:t>事件时间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errorCode:”200</w:t>
      </w:r>
    </w:p>
    <w:p>
      <w:pPr>
        <w:ind w:firstLine="42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errorMessage:”ok”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PS. </w:t>
      </w:r>
      <w:r>
        <w:rPr>
          <w:rFonts w:ascii="微软雅黑" w:hAnsi="微软雅黑" w:eastAsia="微软雅黑"/>
          <w:sz w:val="15"/>
          <w:szCs w:val="15"/>
        </w:rPr>
        <w:t>errorCode</w:t>
      </w:r>
      <w:r>
        <w:rPr>
          <w:rFonts w:hint="eastAsia" w:ascii="微软雅黑" w:hAnsi="微软雅黑" w:eastAsia="微软雅黑"/>
        </w:rPr>
        <w:t>（响应码）</w:t>
      </w:r>
      <w:r>
        <w:rPr>
          <w:rFonts w:ascii="微软雅黑" w:hAnsi="微软雅黑" w:eastAsia="微软雅黑"/>
          <w:sz w:val="15"/>
          <w:szCs w:val="15"/>
        </w:rPr>
        <w:t>errorMessage</w:t>
      </w:r>
      <w:r>
        <w:rPr>
          <w:rFonts w:hint="eastAsia" w:ascii="微软雅黑" w:hAnsi="微软雅黑" w:eastAsia="微软雅黑"/>
        </w:rPr>
        <w:t>（响应信息）</w:t>
      </w:r>
    </w:p>
    <w:p>
      <w:pPr>
        <w:pStyle w:val="41"/>
        <w:ind w:right="210"/>
        <w:rPr>
          <w:rFonts w:ascii="微软雅黑" w:hAnsi="微软雅黑" w:eastAsia="微软雅黑"/>
        </w:rPr>
      </w:pPr>
      <w:bookmarkStart w:id="8" w:name="_Toc14750"/>
      <w:bookmarkStart w:id="9" w:name="_Toc458159862"/>
      <w:r>
        <w:rPr>
          <w:rFonts w:hint="eastAsia" w:ascii="微软雅黑" w:hAnsi="微软雅黑" w:eastAsia="微软雅黑"/>
        </w:rPr>
        <w:t>接口</w:t>
      </w:r>
      <w:del w:id="5" w:author="suzhicheng" w:date="2017-05-08T11:43:00Z">
        <w:r>
          <w:rPr>
            <w:rFonts w:ascii="微软雅黑" w:hAnsi="微软雅黑" w:eastAsia="微软雅黑"/>
          </w:rPr>
          <w:delText>服务</w:delText>
        </w:r>
      </w:del>
      <w:r>
        <w:rPr>
          <w:rFonts w:hint="eastAsia" w:ascii="微软雅黑" w:hAnsi="微软雅黑" w:eastAsia="微软雅黑"/>
        </w:rPr>
        <w:t>定义</w:t>
      </w:r>
      <w:bookmarkEnd w:id="8"/>
      <w:bookmarkEnd w:id="9"/>
    </w:p>
    <w:p>
      <w:pPr>
        <w:pStyle w:val="43"/>
        <w:rPr>
          <w:rFonts w:ascii="微软雅黑" w:hAnsi="微软雅黑" w:eastAsia="微软雅黑"/>
        </w:rPr>
      </w:pPr>
      <w:bookmarkStart w:id="10" w:name="_Toc28969"/>
      <w:bookmarkStart w:id="11" w:name="_Toc458159863"/>
      <w:r>
        <w:rPr>
          <w:rFonts w:hint="eastAsia" w:ascii="微软雅黑" w:hAnsi="微软雅黑" w:eastAsia="微软雅黑"/>
        </w:rPr>
        <w:t>获取个人券码列表[</w:t>
      </w:r>
      <w:ins w:id="6" w:author="suzhicheng" w:date="2017-05-08T11:44:00Z">
        <w:r>
          <w:rPr>
            <w:rFonts w:hint="eastAsia" w:ascii="微软雅黑" w:hAnsi="微软雅黑" w:eastAsia="微软雅黑"/>
          </w:rPr>
          <w:t>F</w:t>
        </w:r>
      </w:ins>
      <w:ins w:id="7" w:author="suzhicheng" w:date="2017-05-08T11:44:00Z">
        <w:r>
          <w:rPr>
            <w:rFonts w:ascii="微软雅黑" w:hAnsi="微软雅黑" w:eastAsia="微软雅黑"/>
          </w:rPr>
          <w:t>acadeService</w:t>
        </w:r>
      </w:ins>
      <w:del w:id="8" w:author="suzhicheng" w:date="2017-05-08T11:43:00Z">
        <w:r>
          <w:rPr>
            <w:rFonts w:ascii="微软雅黑" w:hAnsi="微软雅黑" w:eastAsia="微软雅黑"/>
          </w:rPr>
          <w:delText>TulipSdk</w:delText>
        </w:r>
      </w:del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get</w:t>
      </w:r>
      <w:r>
        <w:rPr>
          <w:rFonts w:ascii="微软雅黑" w:hAnsi="微软雅黑" w:eastAsia="微软雅黑"/>
        </w:rPr>
        <w:t>MyCoupon</w:t>
      </w:r>
      <w:r>
        <w:rPr>
          <w:rFonts w:hint="eastAsia" w:ascii="微软雅黑" w:hAnsi="微软雅黑" w:eastAsia="微软雅黑"/>
        </w:rPr>
        <w:t>List]</w:t>
      </w:r>
      <w:bookmarkEnd w:id="10"/>
      <w:bookmarkEnd w:id="11"/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请求参数</w:t>
      </w:r>
    </w:p>
    <w:tbl>
      <w:tblPr>
        <w:tblStyle w:val="27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276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字段</w:t>
            </w:r>
          </w:p>
        </w:tc>
        <w:tc>
          <w:tcPr>
            <w:tcW w:w="1559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类型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选项</w:t>
            </w:r>
          </w:p>
        </w:tc>
        <w:tc>
          <w:tcPr>
            <w:tcW w:w="3686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r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ows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I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nt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必选</w:t>
            </w:r>
          </w:p>
        </w:tc>
        <w:tc>
          <w:tcPr>
            <w:tcW w:w="3686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p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age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int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必选</w:t>
            </w:r>
          </w:p>
        </w:tc>
        <w:tc>
          <w:tcPr>
            <w:tcW w:w="3686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s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tatus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必选</w:t>
            </w:r>
          </w:p>
        </w:tc>
        <w:tc>
          <w:tcPr>
            <w:tcW w:w="3686" w:type="dxa"/>
          </w:tcPr>
          <w:p>
            <w:pPr>
              <w:rPr>
                <w:ins w:id="9" w:author="suzhicheng" w:date="2017-05-08T11:52:00Z"/>
              </w:rPr>
            </w:pPr>
            <w:ins w:id="10" w:author="suzhicheng" w:date="2017-05-08T11:52:00Z">
              <w:r>
                <w:rPr/>
                <w:t>未使用 notUsed，</w:t>
              </w:r>
            </w:ins>
          </w:p>
          <w:p>
            <w:pPr>
              <w:rPr>
                <w:ins w:id="11" w:author="suzhicheng" w:date="2017-05-08T11:52:00Z"/>
              </w:rPr>
            </w:pPr>
            <w:ins w:id="12" w:author="suzhicheng" w:date="2017-05-08T11:52:00Z">
              <w:r>
                <w:rPr/>
                <w:t>已使用</w:t>
              </w:r>
            </w:ins>
            <w:ins w:id="13" w:author="suzhicheng" w:date="2017-05-08T11:53:00Z">
              <w:r>
                <w:rPr>
                  <w:rFonts w:hint="eastAsia"/>
                </w:rPr>
                <w:t>:</w:t>
              </w:r>
            </w:ins>
            <w:ins w:id="14" w:author="suzhicheng" w:date="2017-05-08T11:52:00Z">
              <w:r>
                <w:rPr/>
                <w:t>used，</w:t>
              </w:r>
            </w:ins>
          </w:p>
          <w:p>
            <w:pPr>
              <w:rPr>
                <w:ins w:id="15" w:author="suzhicheng" w:date="2017-05-08T11:52:00Z"/>
              </w:rPr>
            </w:pPr>
            <w:ins w:id="16" w:author="suzhicheng" w:date="2017-05-08T11:53:00Z">
              <w:r>
                <w:rPr/>
                <w:t>已过期</w:t>
              </w:r>
            </w:ins>
            <w:ins w:id="17" w:author="suzhicheng" w:date="2017-05-08T11:53:00Z">
              <w:r>
                <w:rPr>
                  <w:rFonts w:hint="eastAsia"/>
                </w:rPr>
                <w:t>:</w:t>
              </w:r>
            </w:ins>
            <w:ins w:id="18" w:author="suzhicheng" w:date="2017-05-08T11:52:00Z">
              <w:r>
                <w:rPr/>
                <w:t xml:space="preserve">expired </w:t>
              </w:r>
            </w:ins>
          </w:p>
          <w:p>
            <w:pPr>
              <w:rPr>
                <w:ins w:id="19" w:author="suzhicheng" w:date="2017-05-08T11:52:00Z"/>
              </w:rPr>
            </w:pPr>
            <w:ins w:id="20" w:author="suzhicheng" w:date="2017-05-08T11:53:00Z">
              <w:r>
                <w:rPr/>
                <w:t>已核销:</w:t>
              </w:r>
            </w:ins>
            <w:ins w:id="21" w:author="suzhicheng" w:date="2017-05-08T11:52:00Z">
              <w:r>
                <w:rPr/>
                <w:t xml:space="preserve">writeOff </w:t>
              </w:r>
            </w:ins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ins w:id="22" w:author="suzhicheng" w:date="2017-05-08T11:53:00Z">
              <w:r>
                <w:rPr/>
                <w:t>作废</w:t>
              </w:r>
            </w:ins>
            <w:ins w:id="23" w:author="suzhicheng" w:date="2017-05-08T11:53:00Z">
              <w:r>
                <w:rPr>
                  <w:rFonts w:hint="eastAsia"/>
                </w:rPr>
                <w:t>:</w:t>
              </w:r>
            </w:ins>
            <w:ins w:id="24" w:author="suzhicheng" w:date="2017-05-08T11:52:00Z">
              <w:r>
                <w:rPr/>
                <w:t>invalid</w:t>
              </w:r>
            </w:ins>
            <w:del w:id="25" w:author="suzhicheng" w:date="2017-05-08T11:5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未使用 notUsed，已使用used，expired 已过期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userId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必选</w:t>
            </w:r>
          </w:p>
        </w:tc>
        <w:tc>
          <w:tcPr>
            <w:tcW w:w="3686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t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ype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可选</w:t>
            </w:r>
          </w:p>
        </w:tc>
        <w:tc>
          <w:tcPr>
            <w:tcW w:w="3686" w:type="dxa"/>
          </w:tcPr>
          <w:p>
            <w:pPr>
              <w:rPr>
                <w:ins w:id="26" w:author="suzhicheng" w:date="2017-05-08T11:51:00Z"/>
              </w:rPr>
            </w:pPr>
            <w:ins w:id="27" w:author="suzhicheng" w:date="2017-05-08T11:51:00Z">
              <w:r>
                <w:rPr/>
                <w:t>redPackets.红包</w:t>
              </w:r>
            </w:ins>
          </w:p>
          <w:p>
            <w:pPr>
              <w:rPr>
                <w:ins w:id="28" w:author="suzhicheng" w:date="2017-05-08T11:51:00Z"/>
              </w:rPr>
            </w:pPr>
            <w:ins w:id="29" w:author="suzhicheng" w:date="2017-05-08T11:51:00Z">
              <w:r>
                <w:rPr/>
                <w:t>coupon.代金券</w:t>
              </w:r>
            </w:ins>
          </w:p>
          <w:p>
            <w:pPr>
              <w:rPr>
                <w:ins w:id="30" w:author="suzhicheng" w:date="2017-05-08T11:51:00Z"/>
              </w:rPr>
            </w:pPr>
            <w:ins w:id="31" w:author="suzhicheng" w:date="2017-05-08T11:51:00Z">
              <w:r>
                <w:rPr/>
                <w:t>rateCoupon,加息券</w:t>
              </w:r>
            </w:ins>
          </w:p>
          <w:p>
            <w:pPr>
              <w:rPr>
                <w:ins w:id="32" w:author="suzhicheng" w:date="2017-05-08T11:51:00Z"/>
              </w:rPr>
            </w:pPr>
            <w:ins w:id="33" w:author="suzhicheng" w:date="2017-05-08T11:51:00Z">
              <w:r>
                <w:rPr/>
                <w:t>tasteCoupon.体验金</w:t>
              </w:r>
            </w:ins>
          </w:p>
          <w:p>
            <w:pPr>
              <w:rPr>
                <w:ins w:id="34" w:author="suzhicheng" w:date="2017-05-08T11:51:00Z"/>
              </w:rPr>
            </w:pPr>
            <w:ins w:id="35" w:author="suzhicheng" w:date="2017-05-08T11:51:00Z">
              <w:r>
                <w:rPr/>
                <w:t>cashCoupon:提现券</w:t>
              </w:r>
            </w:ins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ins w:id="36" w:author="suzhicheng" w:date="2017-05-08T11:51:00Z">
              <w:r>
                <w:rPr/>
                <w:t>pointsCoupon:积分券;</w:t>
              </w:r>
            </w:ins>
            <w:del w:id="37" w:author="suzhicheng" w:date="2017-05-08T11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卡券</w:delText>
              </w:r>
            </w:del>
            <w:del w:id="38" w:author="suzhicheng" w:date="2017-05-08T11:51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类型redPackets.红包;coupon.优惠券;3.折扣券;4.体验金;rateCoupon,加息券</w:delText>
              </w:r>
            </w:del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响应结果</w:t>
      </w:r>
    </w:p>
    <w:tbl>
      <w:tblPr>
        <w:tblStyle w:val="27"/>
        <w:tblW w:w="83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821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字段</w:t>
            </w:r>
          </w:p>
        </w:tc>
        <w:tc>
          <w:tcPr>
            <w:tcW w:w="1821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类型</w:t>
            </w:r>
          </w:p>
        </w:tc>
        <w:tc>
          <w:tcPr>
            <w:tcW w:w="4260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ins w:id="39" w:author="suzhicheng" w:date="2017-05-08T14:20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couponId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40" w:author="suzhicheng" w:date="2017-05-08T14:2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+</w:delText>
              </w:r>
            </w:del>
            <w:ins w:id="41" w:author="suzhicheng" w:date="2017-05-08T14:2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ins w:id="42" w:author="suzhicheng" w:date="2017-05-08T14:22:00Z">
              <w:r>
                <w:rPr>
                  <w:rFonts w:ascii="微软雅黑" w:hAnsi="微软雅黑" w:eastAsia="微软雅黑"/>
                  <w:sz w:val="15"/>
                  <w:szCs w:val="15"/>
                </w:rPr>
                <w:t>卡券ID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43" w:author="suzhicheng" w:date="2017-05-08T14:2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type</w:delText>
              </w:r>
            </w:del>
            <w:ins w:id="44" w:author="suzhicheng" w:date="2017-05-08T14:22:00Z">
              <w:r>
                <w:rPr>
                  <w:rFonts w:ascii="微软雅黑" w:hAnsi="微软雅黑" w:eastAsia="微软雅黑"/>
                  <w:sz w:val="15"/>
                  <w:szCs w:val="15"/>
                </w:rPr>
                <w:t>userId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45" w:author="suzhicheng" w:date="2017-05-08T14:2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卡券</w:delText>
              </w:r>
            </w:del>
            <w:del w:id="46" w:author="suzhicheng" w:date="2017-05-08T14:2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类型</w:delText>
              </w:r>
            </w:del>
            <w:ins w:id="47" w:author="suzhicheng" w:date="2017-05-08T14:2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用户ID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tabs>
                <w:tab w:val="left" w:pos="868"/>
                <w:tab w:val="center" w:pos="1004"/>
              </w:tabs>
              <w:jc w:val="center"/>
              <w:rPr>
                <w:rFonts w:ascii="微软雅黑" w:hAnsi="微软雅黑" w:eastAsia="微软雅黑"/>
                <w:sz w:val="15"/>
                <w:szCs w:val="15"/>
              </w:rPr>
              <w:pPrChange w:id="48" w:author="suzhicheng" w:date="2017-05-08T14:22:00Z">
                <w:pPr>
                  <w:tabs>
                    <w:tab w:val="left" w:pos="868"/>
                    <w:tab w:val="center" w:pos="1004"/>
                  </w:tabs>
                  <w:jc w:val="left"/>
                </w:pPr>
              </w:pPrChange>
            </w:pPr>
            <w:del w:id="49" w:author="suzhicheng" w:date="2017-05-08T14:2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o</w:delText>
              </w:r>
            </w:del>
            <w:del w:id="50" w:author="suzhicheng" w:date="2017-05-08T14:2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id</w:delText>
              </w:r>
            </w:del>
            <w:ins w:id="51" w:author="suzhicheng" w:date="2017-05-08T14:22:00Z">
              <w:r>
                <w:rPr>
                  <w:rFonts w:ascii="微软雅黑" w:hAnsi="微软雅黑" w:eastAsia="微软雅黑"/>
                  <w:sz w:val="15"/>
                  <w:szCs w:val="15"/>
                </w:rPr>
                <w:t>couponBatch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52" w:author="suzhicheng" w:date="2017-05-08T14:2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卡券编号</w:delText>
              </w:r>
            </w:del>
            <w:ins w:id="53" w:author="suzhicheng" w:date="2017-05-08T14:2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卡券批次号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54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name</w:delText>
              </w:r>
            </w:del>
            <w:ins w:id="55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t>status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56" w:author="suzhicheng" w:date="2017-05-08T14:23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卡券名称</w:delText>
              </w:r>
            </w:del>
            <w:ins w:id="57" w:author="suzhicheng" w:date="2017-05-08T14:23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58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description</w:delText>
              </w:r>
            </w:del>
            <w:ins w:id="59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t>name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60" w:author="suzhicheng" w:date="2017-05-08T14:23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卡券内容描述</w:delText>
              </w:r>
            </w:del>
            <w:ins w:id="61" w:author="suzhicheng" w:date="2017-05-08T14:23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卡券名称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del w:id="62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amount</w:delText>
              </w:r>
            </w:del>
            <w:ins w:id="63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t>description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64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d</w:delText>
              </w:r>
            </w:del>
            <w:del w:id="65" w:author="suzhicheng" w:date="2017-05-08T14:23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ouble</w:delText>
              </w:r>
            </w:del>
            <w:ins w:id="66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67" w:author="suzhicheng" w:date="2017-05-08T14:23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卡券金额</w:delText>
              </w:r>
            </w:del>
            <w:ins w:id="68" w:author="suzhicheng" w:date="2017-05-08T14:23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69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start</w:delText>
              </w:r>
            </w:del>
            <w:ins w:id="70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t>amountType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71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datetime</w:delText>
              </w:r>
            </w:del>
            <w:ins w:id="72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73" w:author="suzhicheng" w:date="2017-05-08T14:23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生效时间</w:delText>
              </w:r>
            </w:del>
            <w:ins w:id="74" w:author="suzhicheng" w:date="2017-05-08T14:23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金额类型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75" w:author="suzhicheng" w:date="2017-05-08T14:23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finish</w:delText>
              </w:r>
            </w:del>
            <w:ins w:id="76" w:author="suzhicheng" w:date="2017-05-08T14:24:00Z">
              <w:r>
                <w:rPr>
                  <w:rFonts w:ascii="微软雅黑" w:hAnsi="微软雅黑" w:eastAsia="微软雅黑"/>
                  <w:sz w:val="15"/>
                  <w:szCs w:val="15"/>
                </w:rPr>
                <w:t>type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77" w:author="suzhicheng" w:date="2017-05-08T14:24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datetime</w:delText>
              </w:r>
            </w:del>
            <w:ins w:id="78" w:author="suzhicheng" w:date="2017-05-08T14:24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79" w:author="suzhicheng" w:date="2017-05-08T14:24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失效时间</w:delText>
              </w:r>
            </w:del>
            <w:ins w:id="80" w:author="suzhicheng" w:date="2017-05-08T14:24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81" w:author="suzhicheng" w:date="2017-05-08T14:24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status</w:delText>
              </w:r>
            </w:del>
            <w:ins w:id="82" w:author="suzhicheng" w:date="2017-05-08T14:24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orderCode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ins w:id="83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业务</w:t>
              </w:r>
            </w:ins>
            <w:del w:id="84" w:author="suzhicheng" w:date="2017-05-08T14:24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状态</w:delText>
              </w:r>
            </w:del>
            <w:ins w:id="85" w:author="suzhicheng" w:date="2017-05-08T14:24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系统订单号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86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overlap</w:delText>
              </w:r>
            </w:del>
            <w:ins w:id="87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t>validPeriod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88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String</w:delText>
              </w:r>
            </w:del>
            <w:ins w:id="89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t>Integer</w:t>
              </w:r>
            </w:ins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90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是否叠加使用：yes</w:delText>
              </w:r>
            </w:del>
            <w:del w:id="91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 xml:space="preserve"> no</w:delText>
              </w:r>
            </w:del>
            <w:ins w:id="92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体验天数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93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products</w:delText>
              </w:r>
            </w:del>
            <w:ins w:id="94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t>start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95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String</w:delText>
              </w:r>
            </w:del>
            <w:ins w:id="96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97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适用产品</w:delText>
              </w:r>
            </w:del>
            <w:ins w:id="98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开始时间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99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rules</w:delText>
              </w:r>
            </w:del>
            <w:ins w:id="100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t>finish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101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String</w:delText>
              </w:r>
            </w:del>
            <w:ins w:id="102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103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使用规则</w:delText>
              </w:r>
            </w:del>
            <w:ins w:id="104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结束时间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105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validPeriod</w:delText>
              </w:r>
            </w:del>
            <w:ins w:id="106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t>amount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107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I</w:delText>
              </w:r>
            </w:del>
            <w:del w:id="108" w:author="suzhicheng" w:date="2017-05-08T14:2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nt</w:delText>
              </w:r>
            </w:del>
            <w:ins w:id="109" w:author="suzhicheng" w:date="2017-05-08T14:26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ins w:id="110" w:author="suzhicheng" w:date="2017-05-08T14:27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</w:t>
              </w:r>
            </w:ins>
            <w:del w:id="111" w:author="suzhicheng" w:date="2017-05-08T14:27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最高优惠天数</w:delText>
              </w:r>
            </w:del>
            <w:ins w:id="112" w:author="suzhicheng" w:date="2017-05-08T14:27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maxRateAmount</w:t>
            </w:r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113" w:author="suzhicheng" w:date="2017-05-08T14:27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d</w:delText>
              </w:r>
            </w:del>
            <w:del w:id="114" w:author="suzhicheng" w:date="2017-05-08T14:27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ouble</w:delText>
              </w:r>
            </w:del>
            <w:ins w:id="115" w:author="suzhicheng" w:date="2017-05-08T14:27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116" w:author="suzhicheng" w:date="2017-05-08T14:27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最高优惠金额</w:delText>
              </w:r>
            </w:del>
            <w:ins w:id="117" w:author="suzhicheng" w:date="2017-05-08T14:27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最高收益金额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del w:id="118" w:author="suzhicheng" w:date="2017-05-08T14:27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leadTime</w:delText>
              </w:r>
            </w:del>
            <w:ins w:id="119" w:author="suzhicheng" w:date="2017-05-08T14:27:00Z">
              <w:r>
                <w:rPr>
                  <w:rFonts w:ascii="微软雅黑" w:hAnsi="微软雅黑" w:eastAsia="微软雅黑"/>
                  <w:sz w:val="15"/>
                  <w:szCs w:val="15"/>
                </w:rPr>
                <w:t>investAmount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120" w:author="suzhicheng" w:date="2017-05-08T14:27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Timestamp</w:delText>
              </w:r>
            </w:del>
            <w:ins w:id="121" w:author="suzhicheng" w:date="2017-05-08T14:27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122" w:author="suzhicheng" w:date="2017-05-08T14:27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领用时间</w:delText>
              </w:r>
            </w:del>
            <w:ins w:id="123" w:author="suzhicheng" w:date="2017-05-08T14:27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投资金额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del w:id="124" w:author="suzhicheng" w:date="2017-05-08T14:27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investmentAmount</w:delText>
              </w:r>
            </w:del>
            <w:ins w:id="125" w:author="suzhicheng" w:date="2017-05-08T14:27:00Z">
              <w:r>
                <w:rPr>
                  <w:rFonts w:ascii="微软雅黑" w:hAnsi="微软雅黑" w:eastAsia="微软雅黑"/>
                  <w:sz w:val="15"/>
                  <w:szCs w:val="15"/>
                </w:rPr>
                <w:t>leadTime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126" w:author="suzhicheng" w:date="2017-05-08T14:27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BigDecimal</w:delText>
              </w:r>
            </w:del>
            <w:ins w:id="127" w:author="suzhicheng" w:date="2017-05-08T14:27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128" w:author="suzhicheng" w:date="2017-05-08T14:28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最小投资金额</w:delText>
              </w:r>
            </w:del>
            <w:ins w:id="129" w:author="suzhicheng" w:date="2017-05-08T14:28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领用时间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0" w:author="suzhicheng" w:date="2017-05-08T14:28:00Z"/>
        </w:trPr>
        <w:tc>
          <w:tcPr>
            <w:tcW w:w="2249" w:type="dxa"/>
          </w:tcPr>
          <w:p>
            <w:pPr>
              <w:jc w:val="center"/>
              <w:rPr>
                <w:ins w:id="131" w:author="suzhicheng" w:date="2017-05-08T14:28:00Z"/>
                <w:rFonts w:hint="eastAsia" w:ascii="微软雅黑" w:hAnsi="微软雅黑" w:eastAsia="微软雅黑"/>
                <w:sz w:val="15"/>
                <w:szCs w:val="15"/>
              </w:rPr>
            </w:pPr>
            <w:ins w:id="132" w:author="suzhicheng" w:date="2017-05-08T14:28:00Z">
              <w:r>
                <w:rPr>
                  <w:rFonts w:ascii="微软雅黑" w:hAnsi="微软雅黑" w:eastAsia="微软雅黑"/>
                  <w:sz w:val="15"/>
                  <w:szCs w:val="15"/>
                </w:rPr>
                <w:t>s</w:t>
              </w:r>
            </w:ins>
            <w:ins w:id="133" w:author="suzhicheng" w:date="2017-05-08T14:28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ettlement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ins w:id="134" w:author="suzhicheng" w:date="2017-05-08T14:28:00Z"/>
                <w:rFonts w:ascii="微软雅黑" w:hAnsi="微软雅黑" w:eastAsia="微软雅黑"/>
                <w:sz w:val="15"/>
                <w:szCs w:val="15"/>
              </w:rPr>
            </w:pPr>
            <w:ins w:id="135" w:author="suzhicheng" w:date="2017-05-08T14:28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260" w:type="dxa"/>
          </w:tcPr>
          <w:p>
            <w:pPr>
              <w:rPr>
                <w:ins w:id="136" w:author="suzhicheng" w:date="2017-05-08T14:28:00Z"/>
                <w:rFonts w:hint="eastAsia" w:ascii="微软雅黑" w:hAnsi="微软雅黑" w:eastAsia="微软雅黑"/>
                <w:sz w:val="15"/>
                <w:szCs w:val="15"/>
              </w:rPr>
            </w:pPr>
            <w:ins w:id="137" w:author="suzhicheng" w:date="2017-05-08T14:28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核销时间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useTime</w:t>
            </w:r>
          </w:p>
        </w:tc>
        <w:tc>
          <w:tcPr>
            <w:tcW w:w="1821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Timestamp</w:t>
            </w:r>
          </w:p>
        </w:tc>
        <w:tc>
          <w:tcPr>
            <w:tcW w:w="4260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8" w:author="suzhicheng" w:date="2017-05-08T14:28:00Z"/>
        </w:trPr>
        <w:tc>
          <w:tcPr>
            <w:tcW w:w="2249" w:type="dxa"/>
          </w:tcPr>
          <w:p>
            <w:pPr>
              <w:jc w:val="center"/>
              <w:rPr>
                <w:ins w:id="139" w:author="suzhicheng" w:date="2017-05-08T14:28:00Z"/>
                <w:rFonts w:ascii="微软雅黑" w:hAnsi="微软雅黑" w:eastAsia="微软雅黑"/>
                <w:sz w:val="15"/>
                <w:szCs w:val="15"/>
              </w:rPr>
            </w:pPr>
            <w:ins w:id="140" w:author="suzhicheng" w:date="2017-05-08T14:28:00Z">
              <w:r>
                <w:rPr>
                  <w:rFonts w:ascii="微软雅黑" w:hAnsi="微软雅黑" w:eastAsia="微软雅黑"/>
                  <w:sz w:val="15"/>
                  <w:szCs w:val="15"/>
                </w:rPr>
                <w:t>p</w:t>
              </w:r>
            </w:ins>
            <w:ins w:id="141" w:author="suzhicheng" w:date="2017-05-08T14:28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roducts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ins w:id="142" w:author="suzhicheng" w:date="2017-05-08T14:28:00Z"/>
                <w:rFonts w:ascii="微软雅黑" w:hAnsi="微软雅黑" w:eastAsia="微软雅黑"/>
                <w:sz w:val="15"/>
                <w:szCs w:val="15"/>
              </w:rPr>
            </w:pPr>
            <w:ins w:id="143" w:author="suzhicheng" w:date="2017-05-08T14:28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260" w:type="dxa"/>
          </w:tcPr>
          <w:p>
            <w:pPr>
              <w:rPr>
                <w:ins w:id="144" w:author="suzhicheng" w:date="2017-05-08T14:28:00Z"/>
                <w:rFonts w:hint="eastAsia" w:ascii="微软雅黑" w:hAnsi="微软雅黑" w:eastAsia="微软雅黑"/>
                <w:sz w:val="15"/>
                <w:szCs w:val="15"/>
              </w:rPr>
            </w:pPr>
            <w:ins w:id="145" w:author="suzhicheng" w:date="2017-05-08T14:28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产品集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6" w:author="suzhicheng" w:date="2017-05-08T14:28:00Z"/>
        </w:trPr>
        <w:tc>
          <w:tcPr>
            <w:tcW w:w="2249" w:type="dxa"/>
          </w:tcPr>
          <w:p>
            <w:pPr>
              <w:jc w:val="center"/>
              <w:rPr>
                <w:ins w:id="147" w:author="suzhicheng" w:date="2017-05-08T14:28:00Z"/>
                <w:rFonts w:ascii="微软雅黑" w:hAnsi="微软雅黑" w:eastAsia="微软雅黑"/>
                <w:sz w:val="15"/>
                <w:szCs w:val="15"/>
              </w:rPr>
            </w:pPr>
            <w:ins w:id="148" w:author="suzhicheng" w:date="2017-05-08T14:28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rules</w:t>
              </w:r>
            </w:ins>
          </w:p>
        </w:tc>
        <w:tc>
          <w:tcPr>
            <w:tcW w:w="1821" w:type="dxa"/>
          </w:tcPr>
          <w:p>
            <w:pPr>
              <w:tabs>
                <w:tab w:val="left" w:pos="323"/>
                <w:tab w:val="center" w:pos="802"/>
              </w:tabs>
              <w:jc w:val="left"/>
              <w:rPr>
                <w:ins w:id="150" w:author="suzhicheng" w:date="2017-05-08T14:28:00Z"/>
                <w:rFonts w:hint="eastAsia" w:ascii="微软雅黑" w:hAnsi="微软雅黑" w:eastAsia="微软雅黑"/>
                <w:sz w:val="15"/>
                <w:szCs w:val="15"/>
              </w:rPr>
              <w:pPrChange w:id="149" w:author="suzhicheng" w:date="2017-05-08T14:34:00Z">
                <w:pPr>
                  <w:jc w:val="center"/>
                </w:pPr>
              </w:pPrChange>
            </w:pPr>
            <w:ins w:id="151" w:author="suzhicheng" w:date="2017-05-08T14:34:00Z">
              <w:r>
                <w:rPr>
                  <w:rFonts w:ascii="微软雅黑" w:hAnsi="微软雅黑" w:eastAsia="微软雅黑"/>
                  <w:sz w:val="15"/>
                  <w:szCs w:val="15"/>
                </w:rPr>
                <w:tab/>
              </w:r>
            </w:ins>
            <w:ins w:id="152" w:author="suzhicheng" w:date="2017-05-08T14:34:00Z">
              <w:r>
                <w:rPr>
                  <w:rFonts w:ascii="微软雅黑" w:hAnsi="微软雅黑" w:eastAsia="微软雅黑"/>
                  <w:sz w:val="15"/>
                  <w:szCs w:val="15"/>
                </w:rPr>
                <w:tab/>
              </w:r>
            </w:ins>
            <w:ins w:id="153" w:author="suzhicheng" w:date="2017-05-08T14:28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260" w:type="dxa"/>
          </w:tcPr>
          <w:p>
            <w:pPr>
              <w:rPr>
                <w:ins w:id="154" w:author="suzhicheng" w:date="2017-05-08T14:28:00Z"/>
                <w:rFonts w:hint="eastAsia" w:ascii="微软雅黑" w:hAnsi="微软雅黑" w:eastAsia="微软雅黑"/>
                <w:sz w:val="15"/>
                <w:szCs w:val="15"/>
              </w:rPr>
            </w:pPr>
            <w:ins w:id="155" w:author="suzhicheng" w:date="2017-05-08T14:2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规则集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6" w:author="suzhicheng" w:date="2017-05-08T14:28:00Z"/>
        </w:trPr>
        <w:tc>
          <w:tcPr>
            <w:tcW w:w="2249" w:type="dxa"/>
          </w:tcPr>
          <w:p>
            <w:pPr>
              <w:jc w:val="center"/>
              <w:rPr>
                <w:ins w:id="157" w:author="suzhicheng" w:date="2017-05-08T14:28:00Z"/>
                <w:rFonts w:hint="eastAsia" w:ascii="微软雅黑" w:hAnsi="微软雅黑" w:eastAsia="微软雅黑"/>
                <w:sz w:val="15"/>
                <w:szCs w:val="15"/>
              </w:rPr>
            </w:pPr>
            <w:ins w:id="158" w:author="suzhicheng" w:date="2017-05-08T14:2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eventType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ins w:id="159" w:author="suzhicheng" w:date="2017-05-08T14:28:00Z"/>
                <w:rFonts w:hint="eastAsia" w:ascii="微软雅黑" w:hAnsi="微软雅黑" w:eastAsia="微软雅黑"/>
                <w:sz w:val="15"/>
                <w:szCs w:val="15"/>
              </w:rPr>
            </w:pPr>
            <w:ins w:id="160" w:author="suzhicheng" w:date="2017-05-08T14:2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</w:t>
              </w:r>
            </w:ins>
            <w:ins w:id="161" w:author="suzhicheng" w:date="2017-05-08T14:29:00Z">
              <w:r>
                <w:rPr>
                  <w:rFonts w:ascii="微软雅黑" w:hAnsi="微软雅黑" w:eastAsia="微软雅黑"/>
                  <w:sz w:val="15"/>
                  <w:szCs w:val="15"/>
                </w:rPr>
                <w:t>tring</w:t>
              </w:r>
            </w:ins>
          </w:p>
        </w:tc>
        <w:tc>
          <w:tcPr>
            <w:tcW w:w="4260" w:type="dxa"/>
          </w:tcPr>
          <w:p>
            <w:pPr>
              <w:rPr>
                <w:ins w:id="162" w:author="suzhicheng" w:date="2017-05-08T14:28:00Z"/>
                <w:rFonts w:hint="eastAsia" w:ascii="微软雅黑" w:hAnsi="微软雅黑" w:eastAsia="微软雅黑"/>
                <w:sz w:val="15"/>
                <w:szCs w:val="15"/>
              </w:rPr>
            </w:pPr>
            <w:ins w:id="163" w:author="suzhicheng" w:date="2017-05-08T14:2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活动类型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64" w:author="suzhicheng" w:date="2017-05-08T14:29:00Z"/>
        </w:trPr>
        <w:tc>
          <w:tcPr>
            <w:tcW w:w="2249" w:type="dxa"/>
          </w:tcPr>
          <w:p>
            <w:pPr>
              <w:jc w:val="center"/>
              <w:rPr>
                <w:ins w:id="165" w:author="suzhicheng" w:date="2017-05-08T14:29:00Z"/>
                <w:rFonts w:hint="eastAsia" w:ascii="微软雅黑" w:hAnsi="微软雅黑" w:eastAsia="微软雅黑"/>
                <w:sz w:val="15"/>
                <w:szCs w:val="15"/>
              </w:rPr>
            </w:pPr>
            <w:ins w:id="166" w:author="suzhicheng" w:date="2017-05-08T14:29:00Z">
              <w:r>
                <w:rPr>
                  <w:rFonts w:ascii="微软雅黑" w:hAnsi="微软雅黑" w:eastAsia="微软雅黑"/>
                  <w:sz w:val="15"/>
                  <w:szCs w:val="15"/>
                </w:rPr>
                <w:t>p</w:t>
              </w:r>
            </w:ins>
            <w:ins w:id="167" w:author="suzhicheng" w:date="2017-05-08T14:2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hone</w:t>
              </w:r>
            </w:ins>
          </w:p>
        </w:tc>
        <w:tc>
          <w:tcPr>
            <w:tcW w:w="1821" w:type="dxa"/>
          </w:tcPr>
          <w:p>
            <w:pPr>
              <w:jc w:val="center"/>
              <w:rPr>
                <w:ins w:id="168" w:author="suzhicheng" w:date="2017-05-08T14:29:00Z"/>
                <w:rFonts w:hint="eastAsia" w:ascii="微软雅黑" w:hAnsi="微软雅黑" w:eastAsia="微软雅黑"/>
                <w:sz w:val="15"/>
                <w:szCs w:val="15"/>
              </w:rPr>
            </w:pPr>
            <w:ins w:id="169" w:author="suzhicheng" w:date="2017-05-08T14:2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260" w:type="dxa"/>
          </w:tcPr>
          <w:p>
            <w:pPr>
              <w:rPr>
                <w:ins w:id="170" w:author="suzhicheng" w:date="2017-05-08T14:29:00Z"/>
                <w:rFonts w:hint="eastAsia" w:ascii="微软雅黑" w:hAnsi="微软雅黑" w:eastAsia="微软雅黑"/>
                <w:sz w:val="15"/>
                <w:szCs w:val="15"/>
              </w:rPr>
            </w:pPr>
            <w:ins w:id="171" w:author="suzhicheng" w:date="2017-05-08T14:2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用户手机号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响应码</w:t>
            </w:r>
          </w:p>
        </w:tc>
        <w:tc>
          <w:tcPr>
            <w:tcW w:w="6081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通用</w:t>
            </w:r>
          </w:p>
        </w:tc>
        <w:tc>
          <w:tcPr>
            <w:tcW w:w="6081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示例</w:t>
            </w:r>
          </w:p>
        </w:tc>
        <w:tc>
          <w:tcPr>
            <w:tcW w:w="6081" w:type="dxa"/>
            <w:gridSpan w:val="2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{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"errorCode": 0,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"errorMessage": null,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"rows": [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{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"userId": "402882ed56d4dd3d0156d4e5d5880010",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"batch": "402882ed56d4dd3d0156d4e5d5880013",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"status": "yes",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      "name": "红包",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      "description": "100元红包",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"amountType": "number",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"type": "redPackets",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"productCode": null,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"start": "2016-08-30</w:t>
            </w:r>
            <w:ins w:id="172" w:author="suzhicheng" w:date="2017-05-08T14:30:00Z">
              <w:r>
                <w:rPr>
                  <w:rFonts w:ascii="微软雅黑" w:hAnsi="微软雅黑" w:eastAsia="微软雅黑"/>
                  <w:sz w:val="15"/>
                  <w:szCs w:val="15"/>
                </w:rPr>
                <w:t xml:space="preserve"> 14:18:41</w:t>
              </w:r>
            </w:ins>
            <w:r>
              <w:rPr>
                <w:rFonts w:ascii="微软雅黑" w:hAnsi="微软雅黑" w:eastAsia="微软雅黑"/>
                <w:sz w:val="15"/>
                <w:szCs w:val="15"/>
              </w:rPr>
              <w:t>",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"finish": "2016-09-01</w:t>
            </w:r>
            <w:ins w:id="173" w:author="suzhicheng" w:date="2017-05-08T14:30:00Z">
              <w:r>
                <w:rPr>
                  <w:rFonts w:ascii="微软雅黑" w:hAnsi="微软雅黑" w:eastAsia="微软雅黑"/>
                  <w:sz w:val="15"/>
                  <w:szCs w:val="15"/>
                </w:rPr>
                <w:t xml:space="preserve"> 14:18:41</w:t>
              </w:r>
            </w:ins>
            <w:r>
              <w:rPr>
                <w:rFonts w:ascii="微软雅黑" w:hAnsi="微软雅黑" w:eastAsia="微软雅黑"/>
                <w:sz w:val="15"/>
                <w:szCs w:val="15"/>
              </w:rPr>
              <w:t>",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"amount": 100,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"leadTime": "2016-08-30 14:18:41",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"settlement": null,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  "useTime": null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  }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],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  "total": 1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 xml:space="preserve">} </w:t>
            </w:r>
          </w:p>
        </w:tc>
      </w:tr>
    </w:tbl>
    <w:p>
      <w:pPr>
        <w:pStyle w:val="43"/>
        <w:rPr>
          <w:ins w:id="174" w:author="suzhicheng" w:date="2017-05-08T14:48:00Z"/>
          <w:rFonts w:ascii="微软雅黑" w:hAnsi="微软雅黑" w:eastAsia="微软雅黑"/>
        </w:rPr>
      </w:pPr>
      <w:ins w:id="175" w:author="suzhicheng" w:date="2017-05-08T14:43:00Z">
        <w:bookmarkStart w:id="12" w:name="_Toc12992"/>
        <w:r>
          <w:rPr>
            <w:rFonts w:hint="eastAsia" w:ascii="微软雅黑" w:hAnsi="微软雅黑" w:eastAsia="微软雅黑"/>
            <w:rPrChange w:id="176" w:author="suzhicheng" w:date="2017-05-08T14:45:00Z">
              <w:rPr>
                <w:rFonts w:hint="eastAsia"/>
              </w:rPr>
            </w:rPrChange>
          </w:rPr>
          <w:t>获取个人可使用卡券列表</w:t>
        </w:r>
      </w:ins>
      <w:ins w:id="177" w:author="suzhicheng" w:date="2017-05-08T14:45:00Z">
        <w:r>
          <w:rPr>
            <w:rFonts w:hint="eastAsia" w:ascii="微软雅黑" w:hAnsi="微软雅黑" w:eastAsia="微软雅黑"/>
          </w:rPr>
          <w:t>[FacadeService</w:t>
        </w:r>
      </w:ins>
      <w:ins w:id="178" w:author="suzhicheng" w:date="2017-05-08T14:45:00Z">
        <w:r>
          <w:rPr>
            <w:rFonts w:ascii="微软雅黑" w:hAnsi="微软雅黑" w:eastAsia="微软雅黑"/>
          </w:rPr>
          <w:t>.getCouponList</w:t>
        </w:r>
      </w:ins>
      <w:ins w:id="179" w:author="suzhicheng" w:date="2017-05-08T14:45:00Z">
        <w:r>
          <w:rPr>
            <w:rFonts w:hint="eastAsia" w:ascii="微软雅黑" w:hAnsi="微软雅黑" w:eastAsia="微软雅黑"/>
          </w:rPr>
          <w:t>]</w:t>
        </w:r>
        <w:bookmarkEnd w:id="12"/>
      </w:ins>
    </w:p>
    <w:p>
      <w:pPr>
        <w:rPr>
          <w:ins w:id="181" w:author="suzhicheng" w:date="2017-05-08T14:45:00Z"/>
          <w:rFonts w:hint="eastAsia" w:ascii="微软雅黑" w:hAnsi="微软雅黑" w:eastAsia="微软雅黑"/>
          <w:b/>
          <w:rPrChange w:id="182" w:author="suzhicheng" w:date="2017-05-08T14:48:00Z">
            <w:rPr>
              <w:ins w:id="183" w:author="suzhicheng" w:date="2017-05-08T14:45:00Z"/>
              <w:rFonts w:hint="eastAsia"/>
            </w:rPr>
          </w:rPrChange>
        </w:rPr>
        <w:pPrChange w:id="180" w:author="suzhicheng" w:date="2017-05-08T14:48:00Z">
          <w:pPr>
            <w:pStyle w:val="43"/>
          </w:pPr>
        </w:pPrChange>
      </w:pPr>
      <w:ins w:id="184" w:author="suzhicheng" w:date="2017-05-08T14:48:00Z">
        <w:r>
          <w:rPr>
            <w:rFonts w:hint="eastAsia" w:ascii="微软雅黑" w:hAnsi="微软雅黑" w:eastAsia="微软雅黑"/>
            <w:b/>
            <w:rPrChange w:id="185" w:author="suzhicheng" w:date="2017-05-08T14:48:00Z">
              <w:rPr>
                <w:rFonts w:hint="eastAsia"/>
              </w:rPr>
            </w:rPrChange>
          </w:rPr>
          <w:t>请求参数</w:t>
        </w:r>
      </w:ins>
    </w:p>
    <w:tbl>
      <w:tblPr>
        <w:tblStyle w:val="27"/>
        <w:tblW w:w="825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253"/>
        <w:gridCol w:w="1159"/>
        <w:gridCol w:w="3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6" w:author="suzhicheng" w:date="2017-05-08T14:46:00Z"/>
        </w:trPr>
        <w:tc>
          <w:tcPr>
            <w:tcW w:w="2552" w:type="dxa"/>
            <w:shd w:val="clear" w:color="auto" w:fill="A5A5A5" w:themeFill="background1" w:themeFillShade="A6"/>
          </w:tcPr>
          <w:p>
            <w:pPr>
              <w:jc w:val="center"/>
              <w:rPr>
                <w:ins w:id="187" w:author="suzhicheng" w:date="2017-05-08T14:46:00Z"/>
                <w:rFonts w:ascii="微软雅黑" w:hAnsi="微软雅黑" w:eastAsia="微软雅黑"/>
                <w:b/>
                <w:sz w:val="15"/>
                <w:szCs w:val="15"/>
              </w:rPr>
            </w:pPr>
            <w:ins w:id="188" w:author="suzhicheng" w:date="2017-05-08T14:46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t>字段</w:t>
              </w:r>
            </w:ins>
          </w:p>
        </w:tc>
        <w:tc>
          <w:tcPr>
            <w:tcW w:w="1253" w:type="dxa"/>
            <w:shd w:val="clear" w:color="auto" w:fill="A5A5A5" w:themeFill="background1" w:themeFillShade="A6"/>
          </w:tcPr>
          <w:p>
            <w:pPr>
              <w:jc w:val="center"/>
              <w:rPr>
                <w:ins w:id="189" w:author="suzhicheng" w:date="2017-05-08T14:46:00Z"/>
                <w:rFonts w:ascii="微软雅黑" w:hAnsi="微软雅黑" w:eastAsia="微软雅黑"/>
                <w:b/>
                <w:sz w:val="15"/>
                <w:szCs w:val="15"/>
              </w:rPr>
            </w:pPr>
            <w:ins w:id="190" w:author="suzhicheng" w:date="2017-05-08T14:46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t>类型</w:t>
              </w:r>
            </w:ins>
          </w:p>
        </w:tc>
        <w:tc>
          <w:tcPr>
            <w:tcW w:w="1159" w:type="dxa"/>
            <w:shd w:val="clear" w:color="auto" w:fill="A5A5A5" w:themeFill="background1" w:themeFillShade="A6"/>
          </w:tcPr>
          <w:p>
            <w:pPr>
              <w:jc w:val="center"/>
              <w:rPr>
                <w:ins w:id="191" w:author="suzhicheng" w:date="2017-05-08T14:46:00Z"/>
                <w:rFonts w:ascii="微软雅黑" w:hAnsi="微软雅黑" w:eastAsia="微软雅黑"/>
                <w:b/>
                <w:sz w:val="15"/>
                <w:szCs w:val="15"/>
              </w:rPr>
            </w:pPr>
            <w:ins w:id="192" w:author="suzhicheng" w:date="2017-05-08T14:46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t>选项</w:t>
              </w:r>
            </w:ins>
          </w:p>
        </w:tc>
        <w:tc>
          <w:tcPr>
            <w:tcW w:w="3287" w:type="dxa"/>
            <w:shd w:val="clear" w:color="auto" w:fill="A5A5A5" w:themeFill="background1" w:themeFillShade="A6"/>
          </w:tcPr>
          <w:p>
            <w:pPr>
              <w:jc w:val="center"/>
              <w:rPr>
                <w:ins w:id="193" w:author="suzhicheng" w:date="2017-05-08T14:46:00Z"/>
                <w:rFonts w:ascii="微软雅黑" w:hAnsi="微软雅黑" w:eastAsia="微软雅黑"/>
                <w:b/>
                <w:sz w:val="15"/>
                <w:szCs w:val="15"/>
              </w:rPr>
            </w:pPr>
            <w:ins w:id="194" w:author="suzhicheng" w:date="2017-05-08T14:46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5" w:author="suzhicheng" w:date="2017-05-08T14:46:00Z"/>
        </w:trPr>
        <w:tc>
          <w:tcPr>
            <w:tcW w:w="2552" w:type="dxa"/>
          </w:tcPr>
          <w:p>
            <w:pPr>
              <w:jc w:val="center"/>
              <w:rPr>
                <w:ins w:id="196" w:author="suzhicheng" w:date="2017-05-08T14:46:00Z"/>
                <w:rFonts w:ascii="微软雅黑" w:hAnsi="微软雅黑" w:eastAsia="微软雅黑"/>
                <w:sz w:val="15"/>
                <w:szCs w:val="15"/>
              </w:rPr>
            </w:pPr>
            <w:ins w:id="197" w:author="suzhicheng" w:date="2017-05-08T14:46:00Z">
              <w:r>
                <w:rPr>
                  <w:rFonts w:ascii="微软雅黑" w:hAnsi="微软雅黑" w:eastAsia="微软雅黑"/>
                  <w:sz w:val="15"/>
                  <w:szCs w:val="15"/>
                </w:rPr>
                <w:t>userId</w:t>
              </w:r>
            </w:ins>
          </w:p>
        </w:tc>
        <w:tc>
          <w:tcPr>
            <w:tcW w:w="1253" w:type="dxa"/>
          </w:tcPr>
          <w:p>
            <w:pPr>
              <w:jc w:val="center"/>
              <w:rPr>
                <w:ins w:id="198" w:author="suzhicheng" w:date="2017-05-08T14:46:00Z"/>
                <w:rFonts w:ascii="微软雅黑" w:hAnsi="微软雅黑" w:eastAsia="微软雅黑"/>
                <w:sz w:val="15"/>
                <w:szCs w:val="15"/>
              </w:rPr>
            </w:pPr>
            <w:ins w:id="199" w:author="suzhicheng" w:date="2017-05-08T14:4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1159" w:type="dxa"/>
          </w:tcPr>
          <w:p>
            <w:pPr>
              <w:jc w:val="center"/>
              <w:rPr>
                <w:ins w:id="200" w:author="suzhicheng" w:date="2017-05-08T14:46:00Z"/>
                <w:rFonts w:ascii="微软雅黑" w:hAnsi="微软雅黑" w:eastAsia="微软雅黑"/>
                <w:sz w:val="15"/>
                <w:szCs w:val="15"/>
              </w:rPr>
            </w:pPr>
            <w:ins w:id="201" w:author="suzhicheng" w:date="2017-05-08T14:4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必选</w:t>
              </w:r>
            </w:ins>
          </w:p>
        </w:tc>
        <w:tc>
          <w:tcPr>
            <w:tcW w:w="3287" w:type="dxa"/>
          </w:tcPr>
          <w:p>
            <w:pPr>
              <w:rPr>
                <w:ins w:id="202" w:author="suzhicheng" w:date="2017-05-08T14:46:00Z"/>
                <w:rFonts w:ascii="微软雅黑" w:hAnsi="微软雅黑" w:eastAsia="微软雅黑"/>
                <w:sz w:val="15"/>
                <w:szCs w:val="15"/>
              </w:rPr>
            </w:pPr>
            <w:ins w:id="203" w:author="suzhicheng" w:date="2017-05-08T14:4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用户ID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4" w:author="suzhicheng" w:date="2017-05-08T14:46:00Z"/>
        </w:trPr>
        <w:tc>
          <w:tcPr>
            <w:tcW w:w="2552" w:type="dxa"/>
          </w:tcPr>
          <w:p>
            <w:pPr>
              <w:jc w:val="center"/>
              <w:rPr>
                <w:ins w:id="205" w:author="suzhicheng" w:date="2017-05-08T14:46:00Z"/>
                <w:rFonts w:ascii="微软雅黑" w:hAnsi="微软雅黑" w:eastAsia="微软雅黑"/>
                <w:sz w:val="15"/>
                <w:szCs w:val="15"/>
              </w:rPr>
            </w:pPr>
            <w:ins w:id="206" w:author="suzhicheng" w:date="2017-05-08T14:46:00Z">
              <w:r>
                <w:rPr>
                  <w:rFonts w:ascii="微软雅黑" w:hAnsi="微软雅黑" w:eastAsia="微软雅黑"/>
                  <w:sz w:val="15"/>
                  <w:szCs w:val="15"/>
                </w:rPr>
                <w:t>labelCodes</w:t>
              </w:r>
            </w:ins>
          </w:p>
        </w:tc>
        <w:tc>
          <w:tcPr>
            <w:tcW w:w="1253" w:type="dxa"/>
          </w:tcPr>
          <w:p>
            <w:pPr>
              <w:jc w:val="center"/>
              <w:rPr>
                <w:ins w:id="207" w:author="suzhicheng" w:date="2017-05-08T14:46:00Z"/>
                <w:rFonts w:hint="eastAsia" w:ascii="微软雅黑" w:hAnsi="微软雅黑" w:eastAsia="微软雅黑"/>
                <w:sz w:val="15"/>
                <w:szCs w:val="15"/>
              </w:rPr>
            </w:pPr>
            <w:ins w:id="208" w:author="suzhicheng" w:date="2017-05-08T14:4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List&lt;String&gt;</w:t>
              </w:r>
            </w:ins>
          </w:p>
        </w:tc>
        <w:tc>
          <w:tcPr>
            <w:tcW w:w="1159" w:type="dxa"/>
          </w:tcPr>
          <w:p>
            <w:pPr>
              <w:jc w:val="center"/>
              <w:rPr>
                <w:ins w:id="209" w:author="suzhicheng" w:date="2017-05-08T14:46:00Z"/>
                <w:rFonts w:hint="eastAsia" w:ascii="微软雅黑" w:hAnsi="微软雅黑" w:eastAsia="微软雅黑"/>
                <w:sz w:val="15"/>
                <w:szCs w:val="15"/>
              </w:rPr>
            </w:pPr>
            <w:ins w:id="210" w:author="suzhicheng" w:date="2017-05-08T14:46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必选</w:t>
              </w:r>
            </w:ins>
          </w:p>
        </w:tc>
        <w:tc>
          <w:tcPr>
            <w:tcW w:w="3287" w:type="dxa"/>
          </w:tcPr>
          <w:p>
            <w:pPr>
              <w:rPr>
                <w:ins w:id="211" w:author="suzhicheng" w:date="2017-05-08T14:46:00Z"/>
                <w:rFonts w:hint="eastAsia" w:ascii="微软雅黑" w:hAnsi="微软雅黑" w:eastAsia="微软雅黑"/>
                <w:sz w:val="15"/>
                <w:szCs w:val="15"/>
              </w:rPr>
            </w:pPr>
            <w:ins w:id="212" w:author="suzhicheng" w:date="2017-05-08T14:47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产品标签集合</w:t>
              </w:r>
            </w:ins>
          </w:p>
        </w:tc>
      </w:tr>
    </w:tbl>
    <w:p>
      <w:pPr>
        <w:rPr>
          <w:ins w:id="214" w:author="suzhicheng" w:date="2017-05-08T14:48:00Z"/>
          <w:rFonts w:ascii="微软雅黑" w:hAnsi="微软雅黑" w:eastAsia="微软雅黑"/>
          <w:b/>
        </w:rPr>
        <w:pPrChange w:id="213" w:author="suzhicheng" w:date="2017-05-08T14:46:00Z">
          <w:pPr>
            <w:pStyle w:val="43"/>
          </w:pPr>
        </w:pPrChange>
      </w:pPr>
      <w:ins w:id="215" w:author="suzhicheng" w:date="2017-05-08T14:48:00Z">
        <w:r>
          <w:rPr>
            <w:rFonts w:hint="eastAsia" w:ascii="微软雅黑" w:hAnsi="微软雅黑" w:eastAsia="微软雅黑"/>
            <w:b/>
          </w:rPr>
          <w:t>响应结果</w:t>
        </w:r>
      </w:ins>
    </w:p>
    <w:tbl>
      <w:tblPr>
        <w:tblStyle w:val="27"/>
        <w:tblW w:w="83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447"/>
        <w:gridCol w:w="4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6" w:author="suzhicheng" w:date="2017-05-08T14:49:00Z"/>
        </w:trPr>
        <w:tc>
          <w:tcPr>
            <w:tcW w:w="2176" w:type="dxa"/>
            <w:shd w:val="clear" w:color="auto" w:fill="7E7E7E" w:themeFill="text1" w:themeFillTint="80"/>
          </w:tcPr>
          <w:p>
            <w:pPr>
              <w:jc w:val="center"/>
              <w:rPr>
                <w:ins w:id="217" w:author="suzhicheng" w:date="2017-05-08T14:49:00Z"/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ins w:id="218" w:author="suzhicheng" w:date="2017-05-08T14:49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14:textFill>
                    <w14:solidFill>
                      <w14:schemeClr w14:val="tx1"/>
                    </w14:solidFill>
                  </w14:textFill>
                </w:rPr>
                <w:t>字段</w:t>
              </w:r>
            </w:ins>
          </w:p>
        </w:tc>
        <w:tc>
          <w:tcPr>
            <w:tcW w:w="1447" w:type="dxa"/>
            <w:shd w:val="clear" w:color="auto" w:fill="7E7E7E" w:themeFill="text1" w:themeFillTint="80"/>
          </w:tcPr>
          <w:p>
            <w:pPr>
              <w:jc w:val="center"/>
              <w:rPr>
                <w:ins w:id="219" w:author="suzhicheng" w:date="2017-05-08T14:49:00Z"/>
                <w:rFonts w:ascii="微软雅黑" w:hAnsi="微软雅黑" w:eastAsia="微软雅黑"/>
                <w:b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ins w:id="220" w:author="suzhicheng" w:date="2017-05-08T14:49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14:textFill>
                    <w14:solidFill>
                      <w14:schemeClr w14:val="tx1"/>
                    </w14:solidFill>
                  </w14:textFill>
                </w:rPr>
                <w:t>类型</w:t>
              </w:r>
            </w:ins>
          </w:p>
        </w:tc>
        <w:tc>
          <w:tcPr>
            <w:tcW w:w="4707" w:type="dxa"/>
            <w:shd w:val="clear" w:color="auto" w:fill="7E7E7E" w:themeFill="text1" w:themeFillTint="80"/>
          </w:tcPr>
          <w:p>
            <w:pPr>
              <w:jc w:val="center"/>
              <w:rPr>
                <w:ins w:id="221" w:author="suzhicheng" w:date="2017-05-08T14:49:00Z"/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ins w:id="222" w:author="suzhicheng" w:date="2017-05-08T14:49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14:textFill>
                    <w14:solidFill>
                      <w14:schemeClr w14:val="tx1"/>
                    </w14:solidFill>
                  </w14:textFill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3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224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25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couponId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226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27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228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29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卡券ID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0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231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32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userId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233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34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235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36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用户ID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7" w:author="suzhicheng" w:date="2017-05-08T14:49:00Z"/>
        </w:trPr>
        <w:tc>
          <w:tcPr>
            <w:tcW w:w="2176" w:type="dxa"/>
          </w:tcPr>
          <w:p>
            <w:pPr>
              <w:tabs>
                <w:tab w:val="left" w:pos="868"/>
                <w:tab w:val="center" w:pos="1004"/>
              </w:tabs>
              <w:jc w:val="center"/>
              <w:rPr>
                <w:ins w:id="238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39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couponBatch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240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41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242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43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卡券批次号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4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245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46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status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247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48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249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50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1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252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53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name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254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55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256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57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卡券名称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8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259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260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description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261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62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263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64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5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266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67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amountType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268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69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270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71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金额类型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72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273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74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type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275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76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277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78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79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280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81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orderCode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282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83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284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85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业务系统订单号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86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287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88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validPeriod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289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90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Integer</w:t>
              </w:r>
            </w:ins>
          </w:p>
        </w:tc>
        <w:tc>
          <w:tcPr>
            <w:tcW w:w="4707" w:type="dxa"/>
          </w:tcPr>
          <w:p>
            <w:pPr>
              <w:rPr>
                <w:ins w:id="291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92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体验天数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93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294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95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start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296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97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298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299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开始时间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0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301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02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finish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303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04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305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06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结束时间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7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308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09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amount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310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11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707" w:type="dxa"/>
          </w:tcPr>
          <w:p>
            <w:pPr>
              <w:rPr>
                <w:ins w:id="312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13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14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315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16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maxRateAmount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317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18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707" w:type="dxa"/>
          </w:tcPr>
          <w:p>
            <w:pPr>
              <w:rPr>
                <w:ins w:id="319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20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最高收益金额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1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322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23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investAmount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324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25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707" w:type="dxa"/>
          </w:tcPr>
          <w:p>
            <w:pPr>
              <w:rPr>
                <w:ins w:id="326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27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投资金额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8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329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30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leadTime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331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32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333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34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领用时间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5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336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37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s</w:t>
              </w:r>
            </w:ins>
            <w:ins w:id="338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ettlement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339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40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341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42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核销时间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3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344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45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useTime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346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47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348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49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使用时间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0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351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52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p</w:t>
              </w:r>
            </w:ins>
            <w:ins w:id="353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roducts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354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55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356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57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产品集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8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359" w:author="suzhicheng" w:date="2017-05-08T14:49:00Z"/>
                <w:rFonts w:ascii="微软雅黑" w:hAnsi="微软雅黑" w:eastAsia="微软雅黑"/>
                <w:sz w:val="15"/>
                <w:szCs w:val="15"/>
              </w:rPr>
            </w:pPr>
            <w:ins w:id="360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rules</w:t>
              </w:r>
            </w:ins>
          </w:p>
        </w:tc>
        <w:tc>
          <w:tcPr>
            <w:tcW w:w="1447" w:type="dxa"/>
          </w:tcPr>
          <w:p>
            <w:pPr>
              <w:tabs>
                <w:tab w:val="left" w:pos="323"/>
                <w:tab w:val="center" w:pos="802"/>
              </w:tabs>
              <w:jc w:val="left"/>
              <w:rPr>
                <w:ins w:id="361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62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ab/>
              </w:r>
            </w:ins>
            <w:ins w:id="363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ab/>
              </w:r>
            </w:ins>
            <w:ins w:id="364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365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66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规则集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7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368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69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eventType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370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71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</w:t>
              </w:r>
            </w:ins>
            <w:ins w:id="372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tring</w:t>
              </w:r>
            </w:ins>
          </w:p>
        </w:tc>
        <w:tc>
          <w:tcPr>
            <w:tcW w:w="4707" w:type="dxa"/>
          </w:tcPr>
          <w:p>
            <w:pPr>
              <w:rPr>
                <w:ins w:id="373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74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活动类型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5" w:author="suzhicheng" w:date="2017-05-08T14:49:00Z"/>
        </w:trPr>
        <w:tc>
          <w:tcPr>
            <w:tcW w:w="2176" w:type="dxa"/>
          </w:tcPr>
          <w:p>
            <w:pPr>
              <w:jc w:val="center"/>
              <w:rPr>
                <w:ins w:id="376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77" w:author="suzhicheng" w:date="2017-05-08T14:49:00Z">
              <w:r>
                <w:rPr>
                  <w:rFonts w:ascii="微软雅黑" w:hAnsi="微软雅黑" w:eastAsia="微软雅黑"/>
                  <w:sz w:val="15"/>
                  <w:szCs w:val="15"/>
                </w:rPr>
                <w:t>p</w:t>
              </w:r>
            </w:ins>
            <w:ins w:id="378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hone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379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80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381" w:author="suzhicheng" w:date="2017-05-08T14:49:00Z"/>
                <w:rFonts w:hint="eastAsia" w:ascii="微软雅黑" w:hAnsi="微软雅黑" w:eastAsia="微软雅黑"/>
                <w:sz w:val="15"/>
                <w:szCs w:val="15"/>
              </w:rPr>
            </w:pPr>
            <w:ins w:id="382" w:author="suzhicheng" w:date="2017-05-08T14:4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用户手机号</w:t>
              </w:r>
            </w:ins>
          </w:p>
        </w:tc>
      </w:tr>
    </w:tbl>
    <w:p>
      <w:pPr>
        <w:rPr>
          <w:ins w:id="384" w:author="suzhicheng" w:date="2017-05-08T14:43:00Z"/>
          <w:rFonts w:hint="eastAsia"/>
          <w:rPrChange w:id="385" w:author="suzhicheng" w:date="2017-05-08T14:45:00Z">
            <w:rPr>
              <w:ins w:id="386" w:author="suzhicheng" w:date="2017-05-08T14:43:00Z"/>
            </w:rPr>
          </w:rPrChange>
        </w:rPr>
        <w:pPrChange w:id="383" w:author="suzhicheng" w:date="2017-05-08T14:46:00Z">
          <w:pPr>
            <w:pStyle w:val="43"/>
          </w:pPr>
        </w:pPrChange>
      </w:pPr>
    </w:p>
    <w:p>
      <w:pPr>
        <w:pStyle w:val="43"/>
        <w:rPr>
          <w:ins w:id="387" w:author="suzhicheng" w:date="2017-05-08T14:50:00Z"/>
          <w:rFonts w:ascii="微软雅黑" w:hAnsi="微软雅黑" w:eastAsia="微软雅黑"/>
        </w:rPr>
      </w:pPr>
      <w:ins w:id="388" w:author="suzhicheng" w:date="2017-05-08T14:50:00Z">
        <w:bookmarkStart w:id="13" w:name="_Toc6787"/>
        <w:r>
          <w:rPr>
            <w:rFonts w:ascii="微软雅黑" w:hAnsi="微软雅黑" w:eastAsia="微软雅黑"/>
            <w:rPrChange w:id="389" w:author="suzhicheng" w:date="2017-05-08T14:50:00Z">
              <w:rPr/>
            </w:rPrChange>
          </w:rPr>
          <w:t>查询单个卡券</w:t>
        </w:r>
      </w:ins>
      <w:ins w:id="390" w:author="suzhicheng" w:date="2017-05-08T14:50:00Z">
        <w:r>
          <w:rPr>
            <w:rFonts w:ascii="微软雅黑" w:hAnsi="微软雅黑" w:eastAsia="微软雅黑"/>
            <w:rPrChange w:id="391" w:author="suzhicheng" w:date="2017-05-08T14:50:00Z">
              <w:rPr/>
            </w:rPrChange>
          </w:rPr>
          <w:t>详情</w:t>
        </w:r>
      </w:ins>
      <w:ins w:id="392" w:author="suzhicheng" w:date="2017-05-08T14:50:00Z">
        <w:r>
          <w:rPr>
            <w:rFonts w:hint="eastAsia" w:ascii="微软雅黑" w:hAnsi="微软雅黑" w:eastAsia="微软雅黑"/>
            <w:rPrChange w:id="393" w:author="suzhicheng" w:date="2017-05-08T14:50:00Z">
              <w:rPr>
                <w:rFonts w:hint="eastAsia"/>
              </w:rPr>
            </w:rPrChange>
          </w:rPr>
          <w:t>[FacadeService</w:t>
        </w:r>
      </w:ins>
      <w:ins w:id="394" w:author="suzhicheng" w:date="2017-05-08T14:50:00Z">
        <w:r>
          <w:rPr>
            <w:rFonts w:ascii="微软雅黑" w:hAnsi="微软雅黑" w:eastAsia="微软雅黑"/>
            <w:rPrChange w:id="395" w:author="suzhicheng" w:date="2017-05-08T14:50:00Z">
              <w:rPr/>
            </w:rPrChange>
          </w:rPr>
          <w:t>.getCouponDetail</w:t>
        </w:r>
      </w:ins>
      <w:ins w:id="396" w:author="suzhicheng" w:date="2017-05-08T14:50:00Z">
        <w:r>
          <w:rPr>
            <w:rFonts w:hint="eastAsia" w:ascii="微软雅黑" w:hAnsi="微软雅黑" w:eastAsia="微软雅黑"/>
            <w:rPrChange w:id="397" w:author="suzhicheng" w:date="2017-05-08T14:50:00Z">
              <w:rPr>
                <w:rFonts w:hint="eastAsia"/>
              </w:rPr>
            </w:rPrChange>
          </w:rPr>
          <w:t>]</w:t>
        </w:r>
        <w:bookmarkEnd w:id="13"/>
      </w:ins>
    </w:p>
    <w:p>
      <w:pPr>
        <w:rPr>
          <w:ins w:id="399" w:author="suzhicheng" w:date="2017-05-08T14:51:00Z"/>
          <w:rFonts w:ascii="微软雅黑" w:hAnsi="微软雅黑" w:eastAsia="微软雅黑"/>
          <w:b/>
        </w:rPr>
        <w:pPrChange w:id="398" w:author="suzhicheng" w:date="2017-05-08T14:51:00Z">
          <w:pPr>
            <w:pStyle w:val="40"/>
          </w:pPr>
        </w:pPrChange>
      </w:pPr>
      <w:ins w:id="400" w:author="suzhicheng" w:date="2017-05-08T14:51:00Z">
        <w:r>
          <w:rPr>
            <w:rFonts w:hint="eastAsia" w:ascii="微软雅黑" w:hAnsi="微软雅黑" w:eastAsia="微软雅黑"/>
            <w:b/>
            <w:rPrChange w:id="401" w:author="suzhicheng" w:date="2017-05-08T14:51:00Z">
              <w:rPr>
                <w:rFonts w:hint="eastAsia"/>
              </w:rPr>
            </w:rPrChange>
          </w:rPr>
          <w:t>请求参数</w:t>
        </w:r>
      </w:ins>
    </w:p>
    <w:tbl>
      <w:tblPr>
        <w:tblStyle w:val="27"/>
        <w:tblW w:w="825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253"/>
        <w:gridCol w:w="1159"/>
        <w:gridCol w:w="3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2" w:author="suzhicheng" w:date="2017-05-08T14:51:00Z"/>
        </w:trPr>
        <w:tc>
          <w:tcPr>
            <w:tcW w:w="2552" w:type="dxa"/>
            <w:shd w:val="clear" w:color="auto" w:fill="A5A5A5" w:themeFill="background1" w:themeFillShade="A6"/>
          </w:tcPr>
          <w:p>
            <w:pPr>
              <w:jc w:val="center"/>
              <w:rPr>
                <w:ins w:id="403" w:author="suzhicheng" w:date="2017-05-08T14:51:00Z"/>
                <w:rFonts w:ascii="微软雅黑" w:hAnsi="微软雅黑" w:eastAsia="微软雅黑"/>
                <w:b/>
                <w:sz w:val="15"/>
                <w:szCs w:val="15"/>
              </w:rPr>
            </w:pPr>
            <w:ins w:id="404" w:author="suzhicheng" w:date="2017-05-08T14:51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t>字段</w:t>
              </w:r>
            </w:ins>
          </w:p>
        </w:tc>
        <w:tc>
          <w:tcPr>
            <w:tcW w:w="1253" w:type="dxa"/>
            <w:shd w:val="clear" w:color="auto" w:fill="A5A5A5" w:themeFill="background1" w:themeFillShade="A6"/>
          </w:tcPr>
          <w:p>
            <w:pPr>
              <w:jc w:val="center"/>
              <w:rPr>
                <w:ins w:id="405" w:author="suzhicheng" w:date="2017-05-08T14:51:00Z"/>
                <w:rFonts w:ascii="微软雅黑" w:hAnsi="微软雅黑" w:eastAsia="微软雅黑"/>
                <w:b/>
                <w:sz w:val="15"/>
                <w:szCs w:val="15"/>
              </w:rPr>
            </w:pPr>
            <w:ins w:id="406" w:author="suzhicheng" w:date="2017-05-08T14:51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t>类型</w:t>
              </w:r>
            </w:ins>
          </w:p>
        </w:tc>
        <w:tc>
          <w:tcPr>
            <w:tcW w:w="1159" w:type="dxa"/>
            <w:shd w:val="clear" w:color="auto" w:fill="A5A5A5" w:themeFill="background1" w:themeFillShade="A6"/>
          </w:tcPr>
          <w:p>
            <w:pPr>
              <w:jc w:val="center"/>
              <w:rPr>
                <w:ins w:id="407" w:author="suzhicheng" w:date="2017-05-08T14:51:00Z"/>
                <w:rFonts w:ascii="微软雅黑" w:hAnsi="微软雅黑" w:eastAsia="微软雅黑"/>
                <w:b/>
                <w:sz w:val="15"/>
                <w:szCs w:val="15"/>
              </w:rPr>
            </w:pPr>
            <w:ins w:id="408" w:author="suzhicheng" w:date="2017-05-08T14:51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t>选项</w:t>
              </w:r>
            </w:ins>
          </w:p>
        </w:tc>
        <w:tc>
          <w:tcPr>
            <w:tcW w:w="3287" w:type="dxa"/>
            <w:shd w:val="clear" w:color="auto" w:fill="A5A5A5" w:themeFill="background1" w:themeFillShade="A6"/>
          </w:tcPr>
          <w:p>
            <w:pPr>
              <w:jc w:val="center"/>
              <w:rPr>
                <w:ins w:id="409" w:author="suzhicheng" w:date="2017-05-08T14:51:00Z"/>
                <w:rFonts w:ascii="微软雅黑" w:hAnsi="微软雅黑" w:eastAsia="微软雅黑"/>
                <w:b/>
                <w:sz w:val="15"/>
                <w:szCs w:val="15"/>
              </w:rPr>
            </w:pPr>
            <w:ins w:id="410" w:author="suzhicheng" w:date="2017-05-08T14:51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1" w:author="suzhicheng" w:date="2017-05-08T14:51:00Z"/>
        </w:trPr>
        <w:tc>
          <w:tcPr>
            <w:tcW w:w="2552" w:type="dxa"/>
          </w:tcPr>
          <w:p>
            <w:pPr>
              <w:jc w:val="center"/>
              <w:rPr>
                <w:ins w:id="412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13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couponId</w:t>
              </w:r>
            </w:ins>
          </w:p>
        </w:tc>
        <w:tc>
          <w:tcPr>
            <w:tcW w:w="1253" w:type="dxa"/>
          </w:tcPr>
          <w:p>
            <w:pPr>
              <w:jc w:val="center"/>
              <w:rPr>
                <w:ins w:id="414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15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1159" w:type="dxa"/>
          </w:tcPr>
          <w:p>
            <w:pPr>
              <w:jc w:val="center"/>
              <w:rPr>
                <w:ins w:id="416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17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必选</w:t>
              </w:r>
            </w:ins>
          </w:p>
        </w:tc>
        <w:tc>
          <w:tcPr>
            <w:tcW w:w="3287" w:type="dxa"/>
          </w:tcPr>
          <w:p>
            <w:pPr>
              <w:rPr>
                <w:ins w:id="418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19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卡券ID</w:t>
              </w:r>
            </w:ins>
          </w:p>
        </w:tc>
      </w:tr>
    </w:tbl>
    <w:p>
      <w:pPr>
        <w:rPr>
          <w:ins w:id="421" w:author="suzhicheng" w:date="2017-05-08T14:51:00Z"/>
          <w:rFonts w:hint="eastAsia" w:ascii="微软雅黑" w:hAnsi="微软雅黑" w:eastAsia="微软雅黑"/>
          <w:b/>
          <w:rPrChange w:id="422" w:author="suzhicheng" w:date="2017-05-08T14:51:00Z">
            <w:rPr>
              <w:ins w:id="423" w:author="suzhicheng" w:date="2017-05-08T14:51:00Z"/>
            </w:rPr>
          </w:rPrChange>
        </w:rPr>
        <w:pPrChange w:id="420" w:author="suzhicheng" w:date="2017-05-08T14:51:00Z">
          <w:pPr>
            <w:pStyle w:val="40"/>
          </w:pPr>
        </w:pPrChange>
      </w:pPr>
    </w:p>
    <w:p>
      <w:pPr>
        <w:rPr>
          <w:ins w:id="424" w:author="suzhicheng" w:date="2017-05-08T14:51:00Z"/>
          <w:rFonts w:ascii="微软雅黑" w:hAnsi="微软雅黑" w:eastAsia="微软雅黑"/>
          <w:b/>
        </w:rPr>
      </w:pPr>
      <w:ins w:id="425" w:author="suzhicheng" w:date="2017-05-08T14:51:00Z">
        <w:r>
          <w:rPr>
            <w:rFonts w:hint="eastAsia" w:ascii="微软雅黑" w:hAnsi="微软雅黑" w:eastAsia="微软雅黑"/>
            <w:b/>
          </w:rPr>
          <w:t>响应结果</w:t>
        </w:r>
      </w:ins>
    </w:p>
    <w:tbl>
      <w:tblPr>
        <w:tblStyle w:val="27"/>
        <w:tblW w:w="83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447"/>
        <w:gridCol w:w="4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6" w:author="suzhicheng" w:date="2017-05-08T14:51:00Z"/>
        </w:trPr>
        <w:tc>
          <w:tcPr>
            <w:tcW w:w="2176" w:type="dxa"/>
            <w:shd w:val="clear" w:color="auto" w:fill="7E7E7E" w:themeFill="text1" w:themeFillTint="80"/>
          </w:tcPr>
          <w:p>
            <w:pPr>
              <w:jc w:val="center"/>
              <w:rPr>
                <w:ins w:id="427" w:author="suzhicheng" w:date="2017-05-08T14:51:00Z"/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ins w:id="428" w:author="suzhicheng" w:date="2017-05-08T14:51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14:textFill>
                    <w14:solidFill>
                      <w14:schemeClr w14:val="tx1"/>
                    </w14:solidFill>
                  </w14:textFill>
                </w:rPr>
                <w:t>字段</w:t>
              </w:r>
            </w:ins>
          </w:p>
        </w:tc>
        <w:tc>
          <w:tcPr>
            <w:tcW w:w="1447" w:type="dxa"/>
            <w:shd w:val="clear" w:color="auto" w:fill="7E7E7E" w:themeFill="text1" w:themeFillTint="80"/>
          </w:tcPr>
          <w:p>
            <w:pPr>
              <w:jc w:val="center"/>
              <w:rPr>
                <w:ins w:id="429" w:author="suzhicheng" w:date="2017-05-08T14:51:00Z"/>
                <w:rFonts w:ascii="微软雅黑" w:hAnsi="微软雅黑" w:eastAsia="微软雅黑"/>
                <w:b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ins w:id="430" w:author="suzhicheng" w:date="2017-05-08T14:51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14:textFill>
                    <w14:solidFill>
                      <w14:schemeClr w14:val="tx1"/>
                    </w14:solidFill>
                  </w14:textFill>
                </w:rPr>
                <w:t>类型</w:t>
              </w:r>
            </w:ins>
          </w:p>
        </w:tc>
        <w:tc>
          <w:tcPr>
            <w:tcW w:w="4707" w:type="dxa"/>
            <w:shd w:val="clear" w:color="auto" w:fill="7E7E7E" w:themeFill="text1" w:themeFillTint="80"/>
          </w:tcPr>
          <w:p>
            <w:pPr>
              <w:jc w:val="center"/>
              <w:rPr>
                <w:ins w:id="431" w:author="suzhicheng" w:date="2017-05-08T14:51:00Z"/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ins w:id="432" w:author="suzhicheng" w:date="2017-05-08T14:51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14:textFill>
                    <w14:solidFill>
                      <w14:schemeClr w14:val="tx1"/>
                    </w14:solidFill>
                  </w14:textFill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3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434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35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couponId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436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37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438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39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卡券ID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40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441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42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userId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443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44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445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46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用户ID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47" w:author="suzhicheng" w:date="2017-05-08T14:51:00Z"/>
        </w:trPr>
        <w:tc>
          <w:tcPr>
            <w:tcW w:w="2176" w:type="dxa"/>
          </w:tcPr>
          <w:p>
            <w:pPr>
              <w:tabs>
                <w:tab w:val="left" w:pos="868"/>
                <w:tab w:val="center" w:pos="1004"/>
              </w:tabs>
              <w:jc w:val="center"/>
              <w:rPr>
                <w:ins w:id="448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49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couponBatch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450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51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452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53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卡券批次号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54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455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56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status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457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58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459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60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1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462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63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name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464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65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466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67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卡券名称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8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469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470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description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471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72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473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74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75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476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77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amountType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478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79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480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81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金额类型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82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483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84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type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485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86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487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88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89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490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91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orderCode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492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93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494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95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业务系统订单号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96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497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498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validPeriod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499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00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Integer</w:t>
              </w:r>
            </w:ins>
          </w:p>
        </w:tc>
        <w:tc>
          <w:tcPr>
            <w:tcW w:w="4707" w:type="dxa"/>
          </w:tcPr>
          <w:p>
            <w:pPr>
              <w:rPr>
                <w:ins w:id="501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02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体验天数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3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04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05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start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506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07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508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09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开始时间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10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11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12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finish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513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14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515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16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结束时间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17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18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19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amount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520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21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707" w:type="dxa"/>
          </w:tcPr>
          <w:p>
            <w:pPr>
              <w:rPr>
                <w:ins w:id="522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23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24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25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26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maxRateAmount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527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28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707" w:type="dxa"/>
          </w:tcPr>
          <w:p>
            <w:pPr>
              <w:rPr>
                <w:ins w:id="529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30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最高收益金额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1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32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33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investAmount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534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35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707" w:type="dxa"/>
          </w:tcPr>
          <w:p>
            <w:pPr>
              <w:rPr>
                <w:ins w:id="536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37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投资金额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8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39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40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leadTime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541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42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543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44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领用时间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5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46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47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s</w:t>
              </w:r>
            </w:ins>
            <w:ins w:id="548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ettlement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549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50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551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52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核销时间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3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54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55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useTime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556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57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558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59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使用时间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0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61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62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p</w:t>
              </w:r>
            </w:ins>
            <w:ins w:id="563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roducts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564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65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566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67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产品集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8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69" w:author="suzhicheng" w:date="2017-05-08T14:51:00Z"/>
                <w:rFonts w:ascii="微软雅黑" w:hAnsi="微软雅黑" w:eastAsia="微软雅黑"/>
                <w:sz w:val="15"/>
                <w:szCs w:val="15"/>
              </w:rPr>
            </w:pPr>
            <w:ins w:id="570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rules</w:t>
              </w:r>
            </w:ins>
          </w:p>
        </w:tc>
        <w:tc>
          <w:tcPr>
            <w:tcW w:w="1447" w:type="dxa"/>
          </w:tcPr>
          <w:p>
            <w:pPr>
              <w:tabs>
                <w:tab w:val="left" w:pos="323"/>
                <w:tab w:val="center" w:pos="802"/>
              </w:tabs>
              <w:jc w:val="left"/>
              <w:rPr>
                <w:ins w:id="571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72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ab/>
              </w:r>
            </w:ins>
            <w:ins w:id="573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ab/>
              </w:r>
            </w:ins>
            <w:ins w:id="574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575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76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规则集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77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78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79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eventType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580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81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</w:t>
              </w:r>
            </w:ins>
            <w:ins w:id="582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tring</w:t>
              </w:r>
            </w:ins>
          </w:p>
        </w:tc>
        <w:tc>
          <w:tcPr>
            <w:tcW w:w="4707" w:type="dxa"/>
          </w:tcPr>
          <w:p>
            <w:pPr>
              <w:rPr>
                <w:ins w:id="583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84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活动类型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85" w:author="suzhicheng" w:date="2017-05-08T14:51:00Z"/>
        </w:trPr>
        <w:tc>
          <w:tcPr>
            <w:tcW w:w="2176" w:type="dxa"/>
          </w:tcPr>
          <w:p>
            <w:pPr>
              <w:jc w:val="center"/>
              <w:rPr>
                <w:ins w:id="586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87" w:author="suzhicheng" w:date="2017-05-08T14:51:00Z">
              <w:r>
                <w:rPr>
                  <w:rFonts w:ascii="微软雅黑" w:hAnsi="微软雅黑" w:eastAsia="微软雅黑"/>
                  <w:sz w:val="15"/>
                  <w:szCs w:val="15"/>
                </w:rPr>
                <w:t>p</w:t>
              </w:r>
            </w:ins>
            <w:ins w:id="588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hone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589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90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591" w:author="suzhicheng" w:date="2017-05-08T14:51:00Z"/>
                <w:rFonts w:hint="eastAsia" w:ascii="微软雅黑" w:hAnsi="微软雅黑" w:eastAsia="微软雅黑"/>
                <w:sz w:val="15"/>
                <w:szCs w:val="15"/>
              </w:rPr>
            </w:pPr>
            <w:ins w:id="592" w:author="suzhicheng" w:date="2017-05-08T14:5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用户手机号</w:t>
              </w:r>
            </w:ins>
          </w:p>
        </w:tc>
      </w:tr>
    </w:tbl>
    <w:p>
      <w:pPr>
        <w:rPr>
          <w:ins w:id="594" w:author="suzhicheng" w:date="2017-05-08T14:50:00Z"/>
          <w:rFonts w:hint="eastAsia"/>
          <w:rPrChange w:id="595" w:author="suzhicheng" w:date="2017-05-08T14:50:00Z">
            <w:rPr>
              <w:ins w:id="596" w:author="suzhicheng" w:date="2017-05-08T14:50:00Z"/>
            </w:rPr>
          </w:rPrChange>
        </w:rPr>
        <w:pPrChange w:id="593" w:author="suzhicheng" w:date="2017-05-08T14:50:00Z">
          <w:pPr>
            <w:pStyle w:val="43"/>
          </w:pPr>
        </w:pPrChange>
      </w:pPr>
    </w:p>
    <w:p>
      <w:pPr>
        <w:pStyle w:val="43"/>
        <w:rPr>
          <w:rFonts w:ascii="微软雅黑" w:hAnsi="微软雅黑" w:eastAsia="微软雅黑"/>
        </w:rPr>
      </w:pPr>
      <w:bookmarkStart w:id="14" w:name="_Toc28175"/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卡券</w:t>
      </w:r>
      <w:del w:id="597" w:author="suzhicheng" w:date="2017-05-08T14:30:00Z">
        <w:r>
          <w:rPr>
            <w:rFonts w:hint="eastAsia" w:ascii="微软雅黑" w:hAnsi="微软雅黑" w:eastAsia="微软雅黑"/>
          </w:rPr>
          <w:delText xml:space="preserve">（锁定卡券） </w:delText>
        </w:r>
      </w:del>
      <w:r>
        <w:rPr>
          <w:rFonts w:hint="eastAsia" w:ascii="微软雅黑" w:hAnsi="微软雅黑" w:eastAsia="微软雅黑"/>
        </w:rPr>
        <w:t>[</w:t>
      </w:r>
      <w:del w:id="598" w:author="suzhicheng" w:date="2017-05-08T14:30:00Z">
        <w:r>
          <w:rPr>
            <w:rFonts w:ascii="微软雅黑" w:hAnsi="微软雅黑" w:eastAsia="微软雅黑"/>
          </w:rPr>
          <w:delText>TulipSdk</w:delText>
        </w:r>
      </w:del>
      <w:ins w:id="599" w:author="suzhicheng" w:date="2017-05-08T14:30:00Z">
        <w:r>
          <w:rPr>
            <w:rFonts w:ascii="微软雅黑" w:hAnsi="微软雅黑" w:eastAsia="微软雅黑"/>
          </w:rPr>
          <w:t>FacadeService</w:t>
        </w:r>
      </w:ins>
      <w:r>
        <w:rPr>
          <w:rFonts w:hint="eastAsia" w:ascii="微软雅黑" w:hAnsi="微软雅黑" w:eastAsia="微软雅黑"/>
        </w:rPr>
        <w:t>.</w:t>
      </w:r>
      <w:del w:id="600" w:author="suzhicheng" w:date="2017-05-08T14:30:00Z">
        <w:r>
          <w:rPr>
            <w:rFonts w:hint="eastAsia" w:ascii="微软雅黑" w:hAnsi="微软雅黑" w:eastAsia="微软雅黑"/>
          </w:rPr>
          <w:delText>check</w:delText>
        </w:r>
      </w:del>
      <w:del w:id="601" w:author="suzhicheng" w:date="2017-05-08T14:30:00Z">
        <w:r>
          <w:rPr>
            <w:rFonts w:ascii="微软雅黑" w:hAnsi="微软雅黑" w:eastAsia="微软雅黑"/>
          </w:rPr>
          <w:delText>Coupon</w:delText>
        </w:r>
      </w:del>
      <w:ins w:id="602" w:author="suzhicheng" w:date="2017-05-08T14:30:00Z">
        <w:r>
          <w:rPr>
            <w:rFonts w:ascii="微软雅黑" w:hAnsi="微软雅黑" w:eastAsia="微软雅黑"/>
          </w:rPr>
          <w:t>useCoupon</w:t>
        </w:r>
      </w:ins>
      <w:r>
        <w:rPr>
          <w:rFonts w:hint="eastAsia" w:ascii="微软雅黑" w:hAnsi="微软雅黑" w:eastAsia="微软雅黑"/>
        </w:rPr>
        <w:t>]</w:t>
      </w:r>
      <w:bookmarkEnd w:id="14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请求参数</w:t>
      </w:r>
    </w:p>
    <w:tbl>
      <w:tblPr>
        <w:tblStyle w:val="27"/>
        <w:tblW w:w="825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603" w:author="suzhicheng" w:date="2017-05-08T14:32:00Z">
          <w:tblPr>
            <w:tblStyle w:val="27"/>
            <w:tblW w:w="8251" w:type="dxa"/>
            <w:tblInd w:w="-34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552"/>
        <w:gridCol w:w="1253"/>
        <w:gridCol w:w="1159"/>
        <w:gridCol w:w="3287"/>
        <w:tblGridChange w:id="604">
          <w:tblGrid>
            <w:gridCol w:w="2552"/>
            <w:gridCol w:w="1253"/>
            <w:gridCol w:w="1159"/>
            <w:gridCol w:w="3287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605" w:author="suzhicheng" w:date="2017-05-08T14:3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552" w:type="dxa"/>
            <w:shd w:val="clear" w:color="auto" w:fill="A5A5A5" w:themeFill="background1" w:themeFillShade="A6"/>
            <w:tcPrChange w:id="606" w:author="suzhicheng" w:date="2017-05-08T14:32:00Z">
              <w:tcPr>
                <w:tcW w:w="2552" w:type="dxa"/>
                <w:shd w:val="clear" w:color="auto" w:fill="A5A5A5" w:themeFill="background1" w:themeFillShade="A6"/>
              </w:tcPr>
            </w:tcPrChange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字段</w:t>
            </w:r>
          </w:p>
        </w:tc>
        <w:tc>
          <w:tcPr>
            <w:tcW w:w="1253" w:type="dxa"/>
            <w:shd w:val="clear" w:color="auto" w:fill="A5A5A5" w:themeFill="background1" w:themeFillShade="A6"/>
            <w:tcPrChange w:id="607" w:author="suzhicheng" w:date="2017-05-08T14:32:00Z">
              <w:tcPr>
                <w:tcW w:w="1253" w:type="dxa"/>
                <w:shd w:val="clear" w:color="auto" w:fill="A5A5A5" w:themeFill="background1" w:themeFillShade="A6"/>
              </w:tcPr>
            </w:tcPrChange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类型</w:t>
            </w:r>
          </w:p>
        </w:tc>
        <w:tc>
          <w:tcPr>
            <w:tcW w:w="1159" w:type="dxa"/>
            <w:shd w:val="clear" w:color="auto" w:fill="A5A5A5" w:themeFill="background1" w:themeFillShade="A6"/>
            <w:tcPrChange w:id="608" w:author="suzhicheng" w:date="2017-05-08T14:32:00Z">
              <w:tcPr>
                <w:tcW w:w="1159" w:type="dxa"/>
                <w:shd w:val="clear" w:color="auto" w:fill="A5A5A5" w:themeFill="background1" w:themeFillShade="A6"/>
              </w:tcPr>
            </w:tcPrChange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选项</w:t>
            </w:r>
          </w:p>
        </w:tc>
        <w:tc>
          <w:tcPr>
            <w:tcW w:w="3287" w:type="dxa"/>
            <w:shd w:val="clear" w:color="auto" w:fill="A5A5A5" w:themeFill="background1" w:themeFillShade="A6"/>
            <w:tcPrChange w:id="609" w:author="suzhicheng" w:date="2017-05-08T14:32:00Z">
              <w:tcPr>
                <w:tcW w:w="3287" w:type="dxa"/>
                <w:shd w:val="clear" w:color="auto" w:fill="A5A5A5" w:themeFill="background1" w:themeFillShade="A6"/>
              </w:tcPr>
            </w:tcPrChange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610" w:author="suzhicheng" w:date="2017-05-08T14:3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552" w:type="dxa"/>
            <w:tcPrChange w:id="611" w:author="suzhicheng" w:date="2017-05-08T14:32:00Z">
              <w:tcPr>
                <w:tcW w:w="2552" w:type="dxa"/>
              </w:tcPr>
            </w:tcPrChange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612" w:author="张三" w:date="2016-11-02T18:34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productCode</w:delText>
              </w:r>
            </w:del>
            <w:ins w:id="613" w:author="张三" w:date="2016-11-02T18:34:00Z">
              <w:del w:id="614" w:author="suzhicheng" w:date="2017-05-08T14:31:00Z">
                <w:r>
                  <w:rPr>
                    <w:rFonts w:ascii="微软雅黑" w:hAnsi="微软雅黑" w:eastAsia="微软雅黑"/>
                    <w:sz w:val="15"/>
                    <w:szCs w:val="15"/>
                  </w:rPr>
                  <w:delText>productId</w:delText>
                </w:r>
              </w:del>
            </w:ins>
            <w:ins w:id="615" w:author="suzhicheng" w:date="2017-05-08T14:31:00Z">
              <w:r>
                <w:rPr>
                  <w:rFonts w:ascii="微软雅黑" w:hAnsi="微软雅黑" w:eastAsia="微软雅黑"/>
                  <w:sz w:val="15"/>
                  <w:szCs w:val="15"/>
                </w:rPr>
                <w:t>couponId</w:t>
              </w:r>
            </w:ins>
          </w:p>
        </w:tc>
        <w:tc>
          <w:tcPr>
            <w:tcW w:w="1253" w:type="dxa"/>
            <w:tcPrChange w:id="616" w:author="suzhicheng" w:date="2017-05-08T14:32:00Z">
              <w:tcPr>
                <w:tcW w:w="1253" w:type="dxa"/>
              </w:tcPr>
            </w:tcPrChange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1159" w:type="dxa"/>
            <w:tcPrChange w:id="617" w:author="suzhicheng" w:date="2017-05-08T14:32:00Z">
              <w:tcPr>
                <w:tcW w:w="1159" w:type="dxa"/>
              </w:tcPr>
            </w:tcPrChange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del w:id="618" w:author="suzhicheng" w:date="2017-05-08T14:33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可</w:delText>
              </w:r>
            </w:del>
            <w:ins w:id="619" w:author="suzhicheng" w:date="2017-05-08T14:33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必</w:t>
              </w:r>
            </w:ins>
            <w:r>
              <w:rPr>
                <w:rFonts w:hint="eastAsia" w:ascii="微软雅黑" w:hAnsi="微软雅黑" w:eastAsia="微软雅黑"/>
                <w:sz w:val="15"/>
                <w:szCs w:val="15"/>
              </w:rPr>
              <w:t>选</w:t>
            </w:r>
          </w:p>
        </w:tc>
        <w:tc>
          <w:tcPr>
            <w:tcW w:w="3287" w:type="dxa"/>
            <w:tcPrChange w:id="620" w:author="suzhicheng" w:date="2017-05-08T14:32:00Z">
              <w:tcPr>
                <w:tcW w:w="3287" w:type="dxa"/>
              </w:tcPr>
            </w:tcPrChange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del w:id="621" w:author="suzhicheng" w:date="2017-05-08T14:3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产品</w:delText>
              </w:r>
            </w:del>
            <w:del w:id="622" w:author="suzhicheng" w:date="2017-05-08T14:31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编号</w:delText>
              </w:r>
            </w:del>
            <w:ins w:id="623" w:author="suzhicheng" w:date="2017-05-08T14:31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625" w:author="suzhicheng" w:date="2017-05-08T14:3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del w:id="624" w:author="suzhicheng" w:date="2017-05-08T14:32:00Z"/>
        </w:trPr>
        <w:tc>
          <w:tcPr>
            <w:tcW w:w="2552" w:type="dxa"/>
            <w:tcPrChange w:id="626" w:author="suzhicheng" w:date="2017-05-08T14:32:00Z">
              <w:tcPr>
                <w:tcW w:w="2552" w:type="dxa"/>
              </w:tcPr>
            </w:tcPrChange>
          </w:tcPr>
          <w:p>
            <w:pPr>
              <w:jc w:val="center"/>
              <w:rPr>
                <w:del w:id="627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28" w:author="suzhicheng" w:date="2017-05-08T14:3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couponA</w:delText>
              </w:r>
            </w:del>
            <w:del w:id="629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mount</w:delText>
              </w:r>
            </w:del>
          </w:p>
        </w:tc>
        <w:tc>
          <w:tcPr>
            <w:tcW w:w="1253" w:type="dxa"/>
            <w:tcPrChange w:id="630" w:author="suzhicheng" w:date="2017-05-08T14:32:00Z">
              <w:tcPr>
                <w:tcW w:w="1253" w:type="dxa"/>
              </w:tcPr>
            </w:tcPrChange>
          </w:tcPr>
          <w:p>
            <w:pPr>
              <w:jc w:val="center"/>
              <w:rPr>
                <w:del w:id="631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32" w:author="suzhicheng" w:date="2017-05-08T14:3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BigDecimal</w:delText>
              </w:r>
            </w:del>
          </w:p>
        </w:tc>
        <w:tc>
          <w:tcPr>
            <w:tcW w:w="1159" w:type="dxa"/>
            <w:tcPrChange w:id="633" w:author="suzhicheng" w:date="2017-05-08T14:32:00Z">
              <w:tcPr>
                <w:tcW w:w="1159" w:type="dxa"/>
              </w:tcPr>
            </w:tcPrChange>
          </w:tcPr>
          <w:p>
            <w:pPr>
              <w:jc w:val="center"/>
              <w:rPr>
                <w:del w:id="634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35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可选</w:delText>
              </w:r>
            </w:del>
          </w:p>
        </w:tc>
        <w:tc>
          <w:tcPr>
            <w:tcW w:w="3287" w:type="dxa"/>
            <w:tcPrChange w:id="636" w:author="suzhicheng" w:date="2017-05-08T14:32:00Z">
              <w:tcPr>
                <w:tcW w:w="3287" w:type="dxa"/>
              </w:tcPr>
            </w:tcPrChange>
          </w:tcPr>
          <w:p>
            <w:pPr>
              <w:rPr>
                <w:del w:id="637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38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卡券金额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640" w:author="suzhicheng" w:date="2017-05-08T14:3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del w:id="639" w:author="suzhicheng" w:date="2017-05-08T14:32:00Z"/>
        </w:trPr>
        <w:tc>
          <w:tcPr>
            <w:tcW w:w="2552" w:type="dxa"/>
            <w:tcPrChange w:id="641" w:author="suzhicheng" w:date="2017-05-08T14:32:00Z">
              <w:tcPr>
                <w:tcW w:w="2552" w:type="dxa"/>
              </w:tcPr>
            </w:tcPrChange>
          </w:tcPr>
          <w:p>
            <w:pPr>
              <w:jc w:val="center"/>
              <w:rPr>
                <w:del w:id="642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43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coupon</w:delText>
              </w:r>
            </w:del>
            <w:del w:id="644" w:author="suzhicheng" w:date="2017-05-08T14:3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T</w:delText>
              </w:r>
            </w:del>
            <w:del w:id="645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ype</w:delText>
              </w:r>
            </w:del>
          </w:p>
        </w:tc>
        <w:tc>
          <w:tcPr>
            <w:tcW w:w="1253" w:type="dxa"/>
            <w:tcPrChange w:id="646" w:author="suzhicheng" w:date="2017-05-08T14:32:00Z">
              <w:tcPr>
                <w:tcW w:w="1253" w:type="dxa"/>
              </w:tcPr>
            </w:tcPrChange>
          </w:tcPr>
          <w:p>
            <w:pPr>
              <w:jc w:val="center"/>
              <w:rPr>
                <w:del w:id="647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48" w:author="suzhicheng" w:date="2017-05-08T14:3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String</w:delText>
              </w:r>
            </w:del>
          </w:p>
        </w:tc>
        <w:tc>
          <w:tcPr>
            <w:tcW w:w="1159" w:type="dxa"/>
            <w:tcPrChange w:id="649" w:author="suzhicheng" w:date="2017-05-08T14:32:00Z">
              <w:tcPr>
                <w:tcW w:w="1159" w:type="dxa"/>
              </w:tcPr>
            </w:tcPrChange>
          </w:tcPr>
          <w:p>
            <w:pPr>
              <w:jc w:val="center"/>
              <w:rPr>
                <w:del w:id="650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51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必选</w:delText>
              </w:r>
            </w:del>
          </w:p>
        </w:tc>
        <w:tc>
          <w:tcPr>
            <w:tcW w:w="3287" w:type="dxa"/>
            <w:tcPrChange w:id="652" w:author="suzhicheng" w:date="2017-05-08T14:32:00Z">
              <w:tcPr>
                <w:tcW w:w="3287" w:type="dxa"/>
              </w:tcPr>
            </w:tcPrChange>
          </w:tcPr>
          <w:p>
            <w:pPr>
              <w:rPr>
                <w:del w:id="653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54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卡券</w:delText>
              </w:r>
            </w:del>
            <w:del w:id="655" w:author="suzhicheng" w:date="2017-05-08T14:3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类型redPackets.红包;coupon.优惠券;3.折扣券;4.体验金;</w:delText>
              </w:r>
            </w:del>
            <w:del w:id="656" w:author="suzhicheng" w:date="2017-05-08T14:32:00Z">
              <w:r>
                <w:rPr/>
                <w:delText xml:space="preserve"> </w:delText>
              </w:r>
            </w:del>
            <w:del w:id="657" w:author="suzhicheng" w:date="2017-05-08T14:3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tasteCoupon,</w:delText>
              </w:r>
            </w:del>
            <w:del w:id="658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 xml:space="preserve"> 加息券，rateCoupon,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660" w:author="suzhicheng" w:date="2017-05-08T14:3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del w:id="659" w:author="suzhicheng" w:date="2017-05-08T14:32:00Z"/>
        </w:trPr>
        <w:tc>
          <w:tcPr>
            <w:tcW w:w="2552" w:type="dxa"/>
            <w:tcPrChange w:id="661" w:author="suzhicheng" w:date="2017-05-08T14:32:00Z">
              <w:tcPr>
                <w:tcW w:w="2552" w:type="dxa"/>
              </w:tcPr>
            </w:tcPrChange>
          </w:tcPr>
          <w:p>
            <w:pPr>
              <w:jc w:val="center"/>
              <w:rPr>
                <w:del w:id="662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63" w:author="suzhicheng" w:date="2017-05-08T14:3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c</w:delText>
              </w:r>
            </w:del>
            <w:del w:id="664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ouponId</w:delText>
              </w:r>
            </w:del>
          </w:p>
        </w:tc>
        <w:tc>
          <w:tcPr>
            <w:tcW w:w="1253" w:type="dxa"/>
            <w:tcPrChange w:id="665" w:author="suzhicheng" w:date="2017-05-08T14:32:00Z">
              <w:tcPr>
                <w:tcW w:w="1253" w:type="dxa"/>
              </w:tcPr>
            </w:tcPrChange>
          </w:tcPr>
          <w:p>
            <w:pPr>
              <w:jc w:val="center"/>
              <w:rPr>
                <w:del w:id="666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67" w:author="suzhicheng" w:date="2017-05-08T14:3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String</w:delText>
              </w:r>
            </w:del>
          </w:p>
        </w:tc>
        <w:tc>
          <w:tcPr>
            <w:tcW w:w="1159" w:type="dxa"/>
            <w:tcPrChange w:id="668" w:author="suzhicheng" w:date="2017-05-08T14:32:00Z">
              <w:tcPr>
                <w:tcW w:w="1159" w:type="dxa"/>
              </w:tcPr>
            </w:tcPrChange>
          </w:tcPr>
          <w:p>
            <w:pPr>
              <w:jc w:val="center"/>
              <w:rPr>
                <w:del w:id="669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70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必选</w:delText>
              </w:r>
            </w:del>
          </w:p>
        </w:tc>
        <w:tc>
          <w:tcPr>
            <w:tcW w:w="3287" w:type="dxa"/>
            <w:tcPrChange w:id="671" w:author="suzhicheng" w:date="2017-05-08T14:32:00Z">
              <w:tcPr>
                <w:tcW w:w="3287" w:type="dxa"/>
              </w:tcPr>
            </w:tcPrChange>
          </w:tcPr>
          <w:p>
            <w:pPr>
              <w:rPr>
                <w:del w:id="672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73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券码编号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675" w:author="suzhicheng" w:date="2017-05-08T14:3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del w:id="674" w:author="suzhicheng" w:date="2017-05-08T14:32:00Z"/>
        </w:trPr>
        <w:tc>
          <w:tcPr>
            <w:tcW w:w="2552" w:type="dxa"/>
            <w:tcPrChange w:id="676" w:author="suzhicheng" w:date="2017-05-08T14:32:00Z">
              <w:tcPr>
                <w:tcW w:w="2552" w:type="dxa"/>
              </w:tcPr>
            </w:tcPrChange>
          </w:tcPr>
          <w:p>
            <w:pPr>
              <w:jc w:val="center"/>
              <w:rPr>
                <w:del w:id="677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78" w:author="suzhicheng" w:date="2017-05-08T14:3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u</w:delText>
              </w:r>
            </w:del>
            <w:del w:id="679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ser</w:delText>
              </w:r>
            </w:del>
            <w:del w:id="680" w:author="suzhicheng" w:date="2017-05-08T14:3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Id</w:delText>
              </w:r>
            </w:del>
          </w:p>
        </w:tc>
        <w:tc>
          <w:tcPr>
            <w:tcW w:w="1253" w:type="dxa"/>
            <w:tcPrChange w:id="681" w:author="suzhicheng" w:date="2017-05-08T14:32:00Z">
              <w:tcPr>
                <w:tcW w:w="1253" w:type="dxa"/>
              </w:tcPr>
            </w:tcPrChange>
          </w:tcPr>
          <w:p>
            <w:pPr>
              <w:jc w:val="center"/>
              <w:rPr>
                <w:del w:id="682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83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String</w:delText>
              </w:r>
            </w:del>
          </w:p>
        </w:tc>
        <w:tc>
          <w:tcPr>
            <w:tcW w:w="1159" w:type="dxa"/>
            <w:tcPrChange w:id="684" w:author="suzhicheng" w:date="2017-05-08T14:32:00Z">
              <w:tcPr>
                <w:tcW w:w="1159" w:type="dxa"/>
              </w:tcPr>
            </w:tcPrChange>
          </w:tcPr>
          <w:p>
            <w:pPr>
              <w:jc w:val="center"/>
              <w:rPr>
                <w:del w:id="685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86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必选</w:delText>
              </w:r>
            </w:del>
          </w:p>
        </w:tc>
        <w:tc>
          <w:tcPr>
            <w:tcW w:w="3287" w:type="dxa"/>
            <w:tcPrChange w:id="687" w:author="suzhicheng" w:date="2017-05-08T14:32:00Z">
              <w:tcPr>
                <w:tcW w:w="3287" w:type="dxa"/>
              </w:tcPr>
            </w:tcPrChange>
          </w:tcPr>
          <w:p>
            <w:pPr>
              <w:rPr>
                <w:del w:id="688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89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用户编码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691" w:author="suzhicheng" w:date="2017-05-08T14:3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del w:id="690" w:author="suzhicheng" w:date="2017-05-08T14:32:00Z"/>
        </w:trPr>
        <w:tc>
          <w:tcPr>
            <w:tcW w:w="2552" w:type="dxa"/>
            <w:tcPrChange w:id="692" w:author="suzhicheng" w:date="2017-05-08T14:32:00Z">
              <w:tcPr>
                <w:tcW w:w="2552" w:type="dxa"/>
              </w:tcPr>
            </w:tcPrChange>
          </w:tcPr>
          <w:p>
            <w:pPr>
              <w:jc w:val="center"/>
              <w:rPr>
                <w:del w:id="693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94" w:author="suzhicheng" w:date="2017-05-08T14:32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orderCode</w:delText>
              </w:r>
            </w:del>
          </w:p>
        </w:tc>
        <w:tc>
          <w:tcPr>
            <w:tcW w:w="1253" w:type="dxa"/>
            <w:tcPrChange w:id="695" w:author="suzhicheng" w:date="2017-05-08T14:32:00Z">
              <w:tcPr>
                <w:tcW w:w="1253" w:type="dxa"/>
              </w:tcPr>
            </w:tcPrChange>
          </w:tcPr>
          <w:p>
            <w:pPr>
              <w:jc w:val="center"/>
              <w:rPr>
                <w:del w:id="696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697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String</w:delText>
              </w:r>
            </w:del>
          </w:p>
        </w:tc>
        <w:tc>
          <w:tcPr>
            <w:tcW w:w="1159" w:type="dxa"/>
            <w:tcPrChange w:id="698" w:author="suzhicheng" w:date="2017-05-08T14:32:00Z">
              <w:tcPr>
                <w:tcW w:w="1159" w:type="dxa"/>
              </w:tcPr>
            </w:tcPrChange>
          </w:tcPr>
          <w:p>
            <w:pPr>
              <w:jc w:val="center"/>
              <w:rPr>
                <w:del w:id="699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700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可选</w:delText>
              </w:r>
            </w:del>
          </w:p>
        </w:tc>
        <w:tc>
          <w:tcPr>
            <w:tcW w:w="3287" w:type="dxa"/>
            <w:tcPrChange w:id="701" w:author="suzhicheng" w:date="2017-05-08T14:32:00Z">
              <w:tcPr>
                <w:tcW w:w="3287" w:type="dxa"/>
              </w:tcPr>
            </w:tcPrChange>
          </w:tcPr>
          <w:p>
            <w:pPr>
              <w:rPr>
                <w:del w:id="702" w:author="suzhicheng" w:date="2017-05-08T14:32:00Z"/>
                <w:rFonts w:ascii="微软雅黑" w:hAnsi="微软雅黑" w:eastAsia="微软雅黑"/>
                <w:sz w:val="15"/>
                <w:szCs w:val="15"/>
              </w:rPr>
            </w:pPr>
            <w:del w:id="703" w:author="suzhicheng" w:date="2017-05-08T14:32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订单编号</w:delText>
              </w:r>
            </w:del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ins w:id="704" w:author="suzhicheng" w:date="2017-05-08T14:35:00Z"/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响应结果</w:t>
      </w:r>
    </w:p>
    <w:tbl>
      <w:tblPr>
        <w:tblStyle w:val="27"/>
        <w:tblW w:w="83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705" w:author="suzhicheng" w:date="2017-05-08T14:39:00Z">
          <w:tblPr>
            <w:tblStyle w:val="27"/>
            <w:tblW w:w="8330" w:type="dxa"/>
            <w:tblInd w:w="-34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176"/>
        <w:gridCol w:w="1447"/>
        <w:gridCol w:w="4707"/>
        <w:tblGridChange w:id="706">
          <w:tblGrid>
            <w:gridCol w:w="2176"/>
            <w:gridCol w:w="1447"/>
            <w:gridCol w:w="4707"/>
          </w:tblGrid>
        </w:tblGridChange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708" w:author="suzhicheng" w:date="2017-05-08T14:39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</w:tblPrExChange>
        </w:tblPrEx>
        <w:trPr>
          <w:ins w:id="707" w:author="suzhicheng" w:date="2017-05-08T14:35:00Z"/>
        </w:trPr>
        <w:tc>
          <w:tcPr>
            <w:tcW w:w="2176" w:type="dxa"/>
            <w:shd w:val="clear" w:color="auto" w:fill="7E7E7E" w:themeFill="text1" w:themeFillTint="80"/>
            <w:tcPrChange w:id="709" w:author="suzhicheng" w:date="2017-05-08T14:39:00Z">
              <w:tcPr>
                <w:tcW w:w="2176" w:type="dxa"/>
              </w:tcPr>
            </w:tcPrChange>
          </w:tcPr>
          <w:p>
            <w:pPr>
              <w:jc w:val="center"/>
              <w:rPr>
                <w:ins w:id="710" w:author="suzhicheng" w:date="2017-05-08T14:35:00Z"/>
                <w:rFonts w:ascii="微软雅黑" w:hAnsi="微软雅黑" w:eastAsia="微软雅黑"/>
                <w:color w:val="000000" w:themeColor="text1"/>
                <w:sz w:val="15"/>
                <w:szCs w:val="15"/>
                <w:rPrChange w:id="711" w:author="suzhicheng" w:date="2017-05-08T14:37:00Z">
                  <w:rPr>
                    <w:ins w:id="712" w:author="suzhicheng" w:date="2017-05-08T14:35:00Z"/>
                    <w:rFonts w:ascii="微软雅黑" w:hAnsi="微软雅黑" w:eastAsia="微软雅黑"/>
                    <w:sz w:val="15"/>
                    <w:szCs w:val="15"/>
                  </w:rPr>
                </w:rPrChange>
                <w14:textFill>
                  <w14:solidFill>
                    <w14:schemeClr w14:val="tx1"/>
                  </w14:solidFill>
                </w14:textFill>
              </w:rPr>
            </w:pPr>
            <w:ins w:id="713" w:author="suzhicheng" w:date="2017-05-08T14:35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:rPrChange w:id="714" w:author="suzhicheng" w:date="2017-05-08T14:37:00Z">
                    <w:rPr>
                      <w:rFonts w:hint="eastAsia" w:ascii="微软雅黑" w:hAnsi="微软雅黑" w:eastAsia="微软雅黑"/>
                      <w:b/>
                      <w:sz w:val="15"/>
                      <w:szCs w:val="15"/>
                    </w:rPr>
                  </w:rPrChange>
                  <w14:textFill>
                    <w14:solidFill>
                      <w14:schemeClr w14:val="tx1"/>
                    </w14:solidFill>
                  </w14:textFill>
                </w:rPr>
                <w:t>字段</w:t>
              </w:r>
            </w:ins>
          </w:p>
        </w:tc>
        <w:tc>
          <w:tcPr>
            <w:tcW w:w="1447" w:type="dxa"/>
            <w:shd w:val="clear" w:color="auto" w:fill="7E7E7E" w:themeFill="text1" w:themeFillTint="80"/>
            <w:tcPrChange w:id="715" w:author="suzhicheng" w:date="2017-05-08T14:39:00Z">
              <w:tcPr>
                <w:tcW w:w="1447" w:type="dxa"/>
              </w:tcPr>
            </w:tcPrChange>
          </w:tcPr>
          <w:p>
            <w:pPr>
              <w:jc w:val="center"/>
              <w:rPr>
                <w:ins w:id="716" w:author="suzhicheng" w:date="2017-05-08T14:35:00Z"/>
                <w:rFonts w:ascii="微软雅黑" w:hAnsi="微软雅黑" w:eastAsia="微软雅黑"/>
                <w:b/>
                <w:color w:val="000000" w:themeColor="text1"/>
                <w:sz w:val="15"/>
                <w:szCs w:val="15"/>
                <w:rPrChange w:id="717" w:author="suzhicheng" w:date="2017-05-08T14:37:00Z">
                  <w:rPr>
                    <w:ins w:id="718" w:author="suzhicheng" w:date="2017-05-08T14:35:00Z"/>
                    <w:rFonts w:ascii="微软雅黑" w:hAnsi="微软雅黑" w:eastAsia="微软雅黑"/>
                    <w:b/>
                    <w:sz w:val="15"/>
                    <w:szCs w:val="15"/>
                  </w:rPr>
                </w:rPrChange>
                <w14:textFill>
                  <w14:solidFill>
                    <w14:schemeClr w14:val="tx1"/>
                  </w14:solidFill>
                </w14:textFill>
              </w:rPr>
            </w:pPr>
            <w:ins w:id="719" w:author="suzhicheng" w:date="2017-05-08T14:35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:rPrChange w:id="720" w:author="suzhicheng" w:date="2017-05-08T14:37:00Z">
                    <w:rPr>
                      <w:rFonts w:hint="eastAsia" w:ascii="微软雅黑" w:hAnsi="微软雅黑" w:eastAsia="微软雅黑"/>
                      <w:b/>
                      <w:sz w:val="15"/>
                      <w:szCs w:val="15"/>
                    </w:rPr>
                  </w:rPrChange>
                  <w14:textFill>
                    <w14:solidFill>
                      <w14:schemeClr w14:val="tx1"/>
                    </w14:solidFill>
                  </w14:textFill>
                </w:rPr>
                <w:t>类型</w:t>
              </w:r>
            </w:ins>
          </w:p>
        </w:tc>
        <w:tc>
          <w:tcPr>
            <w:tcW w:w="4707" w:type="dxa"/>
            <w:shd w:val="clear" w:color="auto" w:fill="7E7E7E" w:themeFill="text1" w:themeFillTint="80"/>
            <w:tcPrChange w:id="721" w:author="suzhicheng" w:date="2017-05-08T14:39:00Z">
              <w:tcPr>
                <w:tcW w:w="4707" w:type="dxa"/>
              </w:tcPr>
            </w:tcPrChange>
          </w:tcPr>
          <w:p>
            <w:pPr>
              <w:jc w:val="center"/>
              <w:rPr>
                <w:ins w:id="722" w:author="suzhicheng" w:date="2017-05-08T14:35:00Z"/>
                <w:rFonts w:ascii="微软雅黑" w:hAnsi="微软雅黑" w:eastAsia="微软雅黑"/>
                <w:color w:val="000000" w:themeColor="text1"/>
                <w:sz w:val="15"/>
                <w:szCs w:val="15"/>
                <w:rPrChange w:id="723" w:author="suzhicheng" w:date="2017-05-08T14:37:00Z">
                  <w:rPr>
                    <w:ins w:id="724" w:author="suzhicheng" w:date="2017-05-08T14:35:00Z"/>
                    <w:rFonts w:ascii="微软雅黑" w:hAnsi="微软雅黑" w:eastAsia="微软雅黑"/>
                    <w:sz w:val="15"/>
                    <w:szCs w:val="15"/>
                  </w:rPr>
                </w:rPrChange>
                <w14:textFill>
                  <w14:solidFill>
                    <w14:schemeClr w14:val="tx1"/>
                  </w14:solidFill>
                </w14:textFill>
              </w:rPr>
            </w:pPr>
            <w:ins w:id="725" w:author="suzhicheng" w:date="2017-05-08T14:35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:rPrChange w:id="726" w:author="suzhicheng" w:date="2017-05-08T14:37:00Z">
                    <w:rPr>
                      <w:rFonts w:hint="eastAsia" w:ascii="微软雅黑" w:hAnsi="微软雅黑" w:eastAsia="微软雅黑"/>
                      <w:b/>
                      <w:sz w:val="15"/>
                      <w:szCs w:val="15"/>
                    </w:rPr>
                  </w:rPrChange>
                  <w14:textFill>
                    <w14:solidFill>
                      <w14:schemeClr w14:val="tx1"/>
                    </w14:solidFill>
                  </w14:textFill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27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728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29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couponId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730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31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732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33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卡券ID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34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735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36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userId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737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38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739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40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用户ID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41" w:author="suzhicheng" w:date="2017-05-08T14:35:00Z"/>
        </w:trPr>
        <w:tc>
          <w:tcPr>
            <w:tcW w:w="2176" w:type="dxa"/>
          </w:tcPr>
          <w:p>
            <w:pPr>
              <w:tabs>
                <w:tab w:val="left" w:pos="868"/>
                <w:tab w:val="center" w:pos="1004"/>
              </w:tabs>
              <w:jc w:val="center"/>
              <w:rPr>
                <w:ins w:id="742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43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couponBatch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744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45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746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47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卡券批次号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48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749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50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status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751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52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753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54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55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756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57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name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758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59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760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61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卡券名称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62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763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764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description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765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66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767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68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69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770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71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amountType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772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73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774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75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金额类型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76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777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78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type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779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80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781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82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83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784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85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orderCode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786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87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788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89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业务系统订单号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90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791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92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validPeriod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793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94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Integer</w:t>
              </w:r>
            </w:ins>
          </w:p>
        </w:tc>
        <w:tc>
          <w:tcPr>
            <w:tcW w:w="4707" w:type="dxa"/>
          </w:tcPr>
          <w:p>
            <w:pPr>
              <w:rPr>
                <w:ins w:id="795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96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体验天数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97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798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799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start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800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01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802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03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开始时间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04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805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06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finish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807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08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809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10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结束时间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11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812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13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amount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814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15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707" w:type="dxa"/>
          </w:tcPr>
          <w:p>
            <w:pPr>
              <w:rPr>
                <w:ins w:id="816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17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18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819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20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maxRateAmount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821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22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707" w:type="dxa"/>
          </w:tcPr>
          <w:p>
            <w:pPr>
              <w:rPr>
                <w:ins w:id="823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24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最高收益金额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25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826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27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investAmount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828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29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707" w:type="dxa"/>
          </w:tcPr>
          <w:p>
            <w:pPr>
              <w:rPr>
                <w:ins w:id="830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31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投资金额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32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833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34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leadTime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835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36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837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38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领用时间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39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840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41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s</w:t>
              </w:r>
            </w:ins>
            <w:ins w:id="842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ettlement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843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44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845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46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核销时间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47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848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49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useTime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850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51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707" w:type="dxa"/>
          </w:tcPr>
          <w:p>
            <w:pPr>
              <w:rPr>
                <w:ins w:id="852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53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使用时间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54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855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56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p</w:t>
              </w:r>
            </w:ins>
            <w:ins w:id="857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roducts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858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59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860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61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产品集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62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863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ins w:id="864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rules</w:t>
              </w:r>
            </w:ins>
          </w:p>
        </w:tc>
        <w:tc>
          <w:tcPr>
            <w:tcW w:w="1447" w:type="dxa"/>
          </w:tcPr>
          <w:p>
            <w:pPr>
              <w:tabs>
                <w:tab w:val="left" w:pos="323"/>
                <w:tab w:val="center" w:pos="802"/>
              </w:tabs>
              <w:jc w:val="left"/>
              <w:rPr>
                <w:ins w:id="865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66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ab/>
              </w:r>
            </w:ins>
            <w:ins w:id="867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ab/>
              </w:r>
            </w:ins>
            <w:ins w:id="868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869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70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规则集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71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872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73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eventType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874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75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</w:t>
              </w:r>
            </w:ins>
            <w:ins w:id="876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tring</w:t>
              </w:r>
            </w:ins>
          </w:p>
        </w:tc>
        <w:tc>
          <w:tcPr>
            <w:tcW w:w="4707" w:type="dxa"/>
          </w:tcPr>
          <w:p>
            <w:pPr>
              <w:rPr>
                <w:ins w:id="877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78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活动类型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79" w:author="suzhicheng" w:date="2017-05-08T14:35:00Z"/>
        </w:trPr>
        <w:tc>
          <w:tcPr>
            <w:tcW w:w="2176" w:type="dxa"/>
          </w:tcPr>
          <w:p>
            <w:pPr>
              <w:jc w:val="center"/>
              <w:rPr>
                <w:ins w:id="880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81" w:author="suzhicheng" w:date="2017-05-08T14:35:00Z">
              <w:r>
                <w:rPr>
                  <w:rFonts w:ascii="微软雅黑" w:hAnsi="微软雅黑" w:eastAsia="微软雅黑"/>
                  <w:sz w:val="15"/>
                  <w:szCs w:val="15"/>
                </w:rPr>
                <w:t>p</w:t>
              </w:r>
            </w:ins>
            <w:ins w:id="882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hone</w:t>
              </w:r>
            </w:ins>
          </w:p>
        </w:tc>
        <w:tc>
          <w:tcPr>
            <w:tcW w:w="1447" w:type="dxa"/>
          </w:tcPr>
          <w:p>
            <w:pPr>
              <w:jc w:val="center"/>
              <w:rPr>
                <w:ins w:id="883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84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707" w:type="dxa"/>
          </w:tcPr>
          <w:p>
            <w:pPr>
              <w:rPr>
                <w:ins w:id="885" w:author="suzhicheng" w:date="2017-05-08T14:35:00Z"/>
                <w:rFonts w:hint="eastAsia" w:ascii="微软雅黑" w:hAnsi="微软雅黑" w:eastAsia="微软雅黑"/>
                <w:sz w:val="15"/>
                <w:szCs w:val="15"/>
              </w:rPr>
            </w:pPr>
            <w:ins w:id="886" w:author="suzhicheng" w:date="2017-05-08T14:35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用户手机号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87" w:author="suzhicheng" w:date="2017-05-08T14:35:00Z"/>
        </w:trPr>
        <w:tc>
          <w:tcPr>
            <w:tcW w:w="2176" w:type="dxa"/>
            <w:shd w:val="clear" w:color="auto" w:fill="A5A5A5" w:themeFill="background1" w:themeFillShade="A6"/>
          </w:tcPr>
          <w:p>
            <w:pPr>
              <w:jc w:val="center"/>
              <w:rPr>
                <w:del w:id="888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del w:id="889" w:author="suzhicheng" w:date="2017-05-08T14:35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delText>字段</w:delText>
              </w:r>
            </w:del>
          </w:p>
        </w:tc>
        <w:tc>
          <w:tcPr>
            <w:tcW w:w="1447" w:type="dxa"/>
            <w:shd w:val="clear" w:color="auto" w:fill="A5A5A5" w:themeFill="background1" w:themeFillShade="A6"/>
          </w:tcPr>
          <w:p>
            <w:pPr>
              <w:jc w:val="center"/>
              <w:rPr>
                <w:del w:id="890" w:author="suzhicheng" w:date="2017-05-08T14:35:00Z"/>
                <w:rFonts w:ascii="微软雅黑" w:hAnsi="微软雅黑" w:eastAsia="微软雅黑"/>
                <w:b/>
                <w:sz w:val="15"/>
                <w:szCs w:val="15"/>
              </w:rPr>
            </w:pPr>
            <w:del w:id="891" w:author="suzhicheng" w:date="2017-05-08T14:35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delText>类型</w:delText>
              </w:r>
            </w:del>
          </w:p>
        </w:tc>
        <w:tc>
          <w:tcPr>
            <w:tcW w:w="4707" w:type="dxa"/>
            <w:shd w:val="clear" w:color="auto" w:fill="A5A5A5" w:themeFill="background1" w:themeFillShade="A6"/>
          </w:tcPr>
          <w:p>
            <w:pPr>
              <w:jc w:val="center"/>
              <w:rPr>
                <w:del w:id="892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del w:id="893" w:author="suzhicheng" w:date="2017-05-08T14:35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delText>描述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94" w:author="suzhicheng" w:date="2017-05-08T14:35:00Z"/>
        </w:trPr>
        <w:tc>
          <w:tcPr>
            <w:tcW w:w="2176" w:type="dxa"/>
            <w:shd w:val="clear" w:color="auto" w:fill="auto"/>
          </w:tcPr>
          <w:p>
            <w:pPr>
              <w:jc w:val="center"/>
              <w:rPr>
                <w:del w:id="895" w:author="suzhicheng" w:date="2017-05-08T14:35:00Z"/>
                <w:rFonts w:ascii="微软雅黑" w:hAnsi="微软雅黑" w:eastAsia="微软雅黑"/>
                <w:b/>
                <w:sz w:val="15"/>
                <w:szCs w:val="15"/>
              </w:rPr>
            </w:pPr>
            <w:del w:id="896" w:author="suzhicheng" w:date="2017-05-08T14:34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discount</w:delText>
              </w:r>
            </w:del>
          </w:p>
        </w:tc>
        <w:tc>
          <w:tcPr>
            <w:tcW w:w="1447" w:type="dxa"/>
            <w:shd w:val="clear" w:color="auto" w:fill="auto"/>
          </w:tcPr>
          <w:p>
            <w:pPr>
              <w:jc w:val="center"/>
              <w:rPr>
                <w:del w:id="897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del w:id="898" w:author="suzhicheng" w:date="2017-05-08T14:34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BigDecimal</w:delText>
              </w:r>
            </w:del>
          </w:p>
        </w:tc>
        <w:tc>
          <w:tcPr>
            <w:tcW w:w="4707" w:type="dxa"/>
            <w:shd w:val="clear" w:color="auto" w:fill="auto"/>
          </w:tcPr>
          <w:p>
            <w:pPr>
              <w:jc w:val="center"/>
              <w:rPr>
                <w:del w:id="899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del w:id="900" w:author="suzhicheng" w:date="2017-05-08T14:34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卡券抵扣金额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01" w:author="suzhicheng" w:date="2017-05-08T14:35:00Z"/>
        </w:trPr>
        <w:tc>
          <w:tcPr>
            <w:tcW w:w="2176" w:type="dxa"/>
            <w:shd w:val="clear" w:color="auto" w:fill="auto"/>
          </w:tcPr>
          <w:p>
            <w:pPr>
              <w:jc w:val="center"/>
              <w:rPr>
                <w:del w:id="902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del w:id="903" w:author="suzhicheng" w:date="2017-05-08T14:34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userAmount</w:delText>
              </w:r>
            </w:del>
          </w:p>
        </w:tc>
        <w:tc>
          <w:tcPr>
            <w:tcW w:w="1447" w:type="dxa"/>
            <w:shd w:val="clear" w:color="auto" w:fill="auto"/>
          </w:tcPr>
          <w:p>
            <w:pPr>
              <w:jc w:val="center"/>
              <w:rPr>
                <w:del w:id="904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del w:id="905" w:author="suzhicheng" w:date="2017-05-08T14:34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BigDecimal</w:delText>
              </w:r>
            </w:del>
          </w:p>
        </w:tc>
        <w:tc>
          <w:tcPr>
            <w:tcW w:w="4707" w:type="dxa"/>
            <w:shd w:val="clear" w:color="auto" w:fill="auto"/>
          </w:tcPr>
          <w:p>
            <w:pPr>
              <w:jc w:val="center"/>
              <w:rPr>
                <w:del w:id="906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del w:id="907" w:author="suzhicheng" w:date="2017-05-08T14:34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用户支付金额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08" w:author="suzhicheng" w:date="2017-05-08T14:35:00Z"/>
        </w:trPr>
        <w:tc>
          <w:tcPr>
            <w:tcW w:w="2176" w:type="dxa"/>
            <w:shd w:val="clear" w:color="auto" w:fill="auto"/>
          </w:tcPr>
          <w:p>
            <w:pPr>
              <w:jc w:val="center"/>
              <w:rPr>
                <w:del w:id="909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del w:id="910" w:author="suzhicheng" w:date="2017-05-08T14:34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orderAmount</w:delText>
              </w:r>
            </w:del>
          </w:p>
        </w:tc>
        <w:tc>
          <w:tcPr>
            <w:tcW w:w="1447" w:type="dxa"/>
            <w:shd w:val="clear" w:color="auto" w:fill="auto"/>
          </w:tcPr>
          <w:p>
            <w:pPr>
              <w:jc w:val="center"/>
              <w:rPr>
                <w:del w:id="911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del w:id="912" w:author="suzhicheng" w:date="2017-05-08T14:34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BigDecimal</w:delText>
              </w:r>
            </w:del>
          </w:p>
        </w:tc>
        <w:tc>
          <w:tcPr>
            <w:tcW w:w="4707" w:type="dxa"/>
            <w:shd w:val="clear" w:color="auto" w:fill="auto"/>
          </w:tcPr>
          <w:p>
            <w:pPr>
              <w:jc w:val="center"/>
              <w:rPr>
                <w:del w:id="913" w:author="suzhicheng" w:date="2017-05-08T14:35:00Z"/>
                <w:rFonts w:ascii="微软雅黑" w:hAnsi="微软雅黑" w:eastAsia="微软雅黑"/>
                <w:sz w:val="15"/>
                <w:szCs w:val="15"/>
              </w:rPr>
            </w:pPr>
            <w:del w:id="914" w:author="suzhicheng" w:date="2017-05-08T14:34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订单支付金额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响应码</w:t>
            </w:r>
          </w:p>
        </w:tc>
        <w:tc>
          <w:tcPr>
            <w:tcW w:w="6154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-1</w:t>
            </w:r>
          </w:p>
        </w:tc>
        <w:tc>
          <w:tcPr>
            <w:tcW w:w="6154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校验失败:校验的卡券信息有误！</w:t>
            </w:r>
          </w:p>
        </w:tc>
      </w:tr>
    </w:tbl>
    <w:p>
      <w:pPr>
        <w:pStyle w:val="43"/>
        <w:rPr>
          <w:rFonts w:ascii="微软雅黑" w:hAnsi="微软雅黑" w:eastAsia="微软雅黑"/>
        </w:rPr>
      </w:pPr>
      <w:del w:id="915" w:author="suzhicheng" w:date="2017-05-08T14:36:00Z">
        <w:bookmarkStart w:id="15" w:name="_Toc24993"/>
        <w:r>
          <w:rPr>
            <w:rFonts w:hint="eastAsia" w:ascii="微软雅黑" w:hAnsi="微软雅黑" w:eastAsia="微软雅黑"/>
          </w:rPr>
          <w:delText>获取卡券信息</w:delText>
        </w:r>
      </w:del>
      <w:ins w:id="916" w:author="suzhicheng" w:date="2017-05-08T14:36:00Z">
        <w:r>
          <w:rPr>
            <w:rFonts w:hint="eastAsia" w:ascii="微软雅黑" w:hAnsi="微软雅黑" w:eastAsia="微软雅黑"/>
          </w:rPr>
          <w:t>重置卡券</w:t>
        </w:r>
      </w:ins>
      <w:r>
        <w:rPr>
          <w:rFonts w:hint="eastAsia" w:ascii="微软雅黑" w:hAnsi="微软雅黑" w:eastAsia="微软雅黑"/>
        </w:rPr>
        <w:t>[</w:t>
      </w:r>
      <w:del w:id="917" w:author="suzhicheng" w:date="2017-05-08T14:36:00Z">
        <w:r>
          <w:rPr>
            <w:rFonts w:ascii="微软雅黑" w:hAnsi="微软雅黑" w:eastAsia="微软雅黑"/>
          </w:rPr>
          <w:delText>TulipSdk</w:delText>
        </w:r>
      </w:del>
      <w:ins w:id="918" w:author="suzhicheng" w:date="2017-05-08T14:37:00Z">
        <w:r>
          <w:rPr>
            <w:rFonts w:ascii="微软雅黑" w:hAnsi="微软雅黑" w:eastAsia="微软雅黑"/>
          </w:rPr>
          <w:t>FacadeService</w:t>
        </w:r>
      </w:ins>
      <w:r>
        <w:rPr>
          <w:rFonts w:ascii="微软雅黑" w:hAnsi="微软雅黑" w:eastAsia="微软雅黑"/>
        </w:rPr>
        <w:t>.</w:t>
      </w:r>
      <w:del w:id="919" w:author="suzhicheng" w:date="2017-05-08T14:37:00Z">
        <w:r>
          <w:rPr>
            <w:rFonts w:hint="eastAsia" w:ascii="微软雅黑" w:hAnsi="微软雅黑" w:eastAsia="微软雅黑"/>
          </w:rPr>
          <w:delText>get</w:delText>
        </w:r>
      </w:del>
      <w:del w:id="920" w:author="suzhicheng" w:date="2017-05-08T14:37:00Z">
        <w:r>
          <w:rPr>
            <w:rFonts w:ascii="微软雅黑" w:hAnsi="微软雅黑" w:eastAsia="微软雅黑"/>
          </w:rPr>
          <w:delText>CouponD</w:delText>
        </w:r>
      </w:del>
      <w:del w:id="921" w:author="suzhicheng" w:date="2017-05-08T14:37:00Z">
        <w:r>
          <w:rPr>
            <w:rFonts w:hint="eastAsia" w:ascii="微软雅黑" w:hAnsi="微软雅黑" w:eastAsia="微软雅黑"/>
          </w:rPr>
          <w:delText>etail</w:delText>
        </w:r>
      </w:del>
      <w:del w:id="922" w:author="suzhicheng" w:date="2017-05-08T14:37:00Z">
        <w:r>
          <w:rPr>
            <w:rFonts w:ascii="微软雅黑" w:hAnsi="微软雅黑" w:eastAsia="微软雅黑"/>
          </w:rPr>
          <w:delText> </w:delText>
        </w:r>
      </w:del>
      <w:ins w:id="923" w:author="suzhicheng" w:date="2017-05-08T14:37:00Z">
        <w:r>
          <w:rPr>
            <w:rFonts w:ascii="微软雅黑" w:hAnsi="微软雅黑" w:eastAsia="微软雅黑"/>
          </w:rPr>
          <w:t>resetCoupon </w:t>
        </w:r>
      </w:ins>
      <w:r>
        <w:rPr>
          <w:rFonts w:hint="eastAsia" w:ascii="微软雅黑" w:hAnsi="微软雅黑" w:eastAsia="微软雅黑"/>
        </w:rPr>
        <w:t>]</w:t>
      </w:r>
      <w:bookmarkEnd w:id="15"/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请求参数</w:t>
      </w:r>
    </w:p>
    <w:tbl>
      <w:tblPr>
        <w:tblStyle w:val="27"/>
        <w:tblW w:w="83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87"/>
        <w:gridCol w:w="1245"/>
        <w:gridCol w:w="3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字段</w:t>
            </w:r>
          </w:p>
        </w:tc>
        <w:tc>
          <w:tcPr>
            <w:tcW w:w="1287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类型</w:t>
            </w:r>
          </w:p>
        </w:tc>
        <w:tc>
          <w:tcPr>
            <w:tcW w:w="1245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选项</w:t>
            </w:r>
          </w:p>
        </w:tc>
        <w:tc>
          <w:tcPr>
            <w:tcW w:w="3602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couponId</w:t>
            </w:r>
          </w:p>
        </w:tc>
        <w:tc>
          <w:tcPr>
            <w:tcW w:w="1287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必选</w:t>
            </w:r>
          </w:p>
        </w:tc>
        <w:tc>
          <w:tcPr>
            <w:tcW w:w="3602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卡券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ins w:id="924" w:author="suzhicheng" w:date="2017-05-08T14:39:00Z"/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响应结果</w:t>
      </w:r>
    </w:p>
    <w:tbl>
      <w:tblPr>
        <w:tblStyle w:val="27"/>
        <w:tblW w:w="83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124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25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926" w:author="suzhicheng" w:date="2017-05-08T14:39:00Z"/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ins w:id="927" w:author="suzhicheng" w:date="2017-05-08T14:39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14:textFill>
                    <w14:solidFill>
                      <w14:schemeClr w14:val="tx1"/>
                    </w14:solidFill>
                  </w14:textFill>
                </w:rPr>
                <w:t>字段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928" w:author="suzhicheng" w:date="2017-05-08T14:39:00Z"/>
                <w:rFonts w:ascii="微软雅黑" w:hAnsi="微软雅黑" w:eastAsia="微软雅黑"/>
                <w:b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ins w:id="929" w:author="suzhicheng" w:date="2017-05-08T14:39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14:textFill>
                    <w14:solidFill>
                      <w14:schemeClr w14:val="tx1"/>
                    </w14:solidFill>
                  </w14:textFill>
                </w:rPr>
                <w:t>类型</w:t>
              </w:r>
            </w:ins>
          </w:p>
        </w:tc>
        <w:tc>
          <w:tcPr>
            <w:tcW w:w="4869" w:type="dxa"/>
          </w:tcPr>
          <w:p>
            <w:pPr>
              <w:jc w:val="center"/>
              <w:rPr>
                <w:ins w:id="930" w:author="suzhicheng" w:date="2017-05-08T14:39:00Z"/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ins w:id="931" w:author="suzhicheng" w:date="2017-05-08T14:39:00Z">
              <w:r>
                <w:rPr>
                  <w:rFonts w:hint="eastAsia" w:ascii="微软雅黑" w:hAnsi="微软雅黑" w:eastAsia="微软雅黑"/>
                  <w:b/>
                  <w:color w:val="000000" w:themeColor="text1"/>
                  <w:sz w:val="15"/>
                  <w:szCs w:val="15"/>
                  <w14:textFill>
                    <w14:solidFill>
                      <w14:schemeClr w14:val="tx1"/>
                    </w14:solidFill>
                  </w14:textFill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32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933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34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couponId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935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36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937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38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卡券ID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39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940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41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userId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942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43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944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45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用户ID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46" w:author="suzhicheng" w:date="2017-05-08T14:39:00Z"/>
        </w:trPr>
        <w:tc>
          <w:tcPr>
            <w:tcW w:w="2214" w:type="dxa"/>
          </w:tcPr>
          <w:p>
            <w:pPr>
              <w:tabs>
                <w:tab w:val="left" w:pos="868"/>
                <w:tab w:val="center" w:pos="1004"/>
              </w:tabs>
              <w:jc w:val="center"/>
              <w:rPr>
                <w:ins w:id="947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48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couponBatch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949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50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951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52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卡券批次号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53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954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55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status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956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57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958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59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60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961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62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name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963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64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965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66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卡券名称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67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968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969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description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970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71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972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73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74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975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76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amountType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977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78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979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80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金额类型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81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982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83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type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984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85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986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87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88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989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90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orderCode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991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92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993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94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业务系统订单号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95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996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97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validPeriod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998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999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Integer</w:t>
              </w:r>
            </w:ins>
          </w:p>
        </w:tc>
        <w:tc>
          <w:tcPr>
            <w:tcW w:w="4869" w:type="dxa"/>
          </w:tcPr>
          <w:p>
            <w:pPr>
              <w:rPr>
                <w:ins w:id="1000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01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体验天数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02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03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04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start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1005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06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869" w:type="dxa"/>
          </w:tcPr>
          <w:p>
            <w:pPr>
              <w:rPr>
                <w:ins w:id="1007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08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开始时间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09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10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11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finish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1012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13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869" w:type="dxa"/>
          </w:tcPr>
          <w:p>
            <w:pPr>
              <w:rPr>
                <w:ins w:id="1014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15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结束时间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16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17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18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amount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1019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20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869" w:type="dxa"/>
          </w:tcPr>
          <w:p>
            <w:pPr>
              <w:rPr>
                <w:ins w:id="1021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22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卡券金额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23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24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25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maxRateAmount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1026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27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869" w:type="dxa"/>
          </w:tcPr>
          <w:p>
            <w:pPr>
              <w:rPr>
                <w:ins w:id="1028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29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最高收益金额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30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31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32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investAmount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1033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34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BigDecimal</w:t>
              </w:r>
            </w:ins>
          </w:p>
        </w:tc>
        <w:tc>
          <w:tcPr>
            <w:tcW w:w="4869" w:type="dxa"/>
          </w:tcPr>
          <w:p>
            <w:pPr>
              <w:rPr>
                <w:ins w:id="1035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36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投资金额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37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38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39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leadTime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1040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41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869" w:type="dxa"/>
          </w:tcPr>
          <w:p>
            <w:pPr>
              <w:rPr>
                <w:ins w:id="1042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43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领用时间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44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45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46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s</w:t>
              </w:r>
            </w:ins>
            <w:ins w:id="1047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ettlement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1048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49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869" w:type="dxa"/>
          </w:tcPr>
          <w:p>
            <w:pPr>
              <w:rPr>
                <w:ins w:id="1050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51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核销时间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52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53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54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useTime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1055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56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Timestamp</w:t>
              </w:r>
            </w:ins>
          </w:p>
        </w:tc>
        <w:tc>
          <w:tcPr>
            <w:tcW w:w="4869" w:type="dxa"/>
          </w:tcPr>
          <w:p>
            <w:pPr>
              <w:rPr>
                <w:ins w:id="1057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58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使用时间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59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60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61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p</w:t>
              </w:r>
            </w:ins>
            <w:ins w:id="1062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roducts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1063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64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1065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66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产品集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67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68" w:author="suzhicheng" w:date="2017-05-08T14:39:00Z"/>
                <w:rFonts w:ascii="微软雅黑" w:hAnsi="微软雅黑" w:eastAsia="微软雅黑"/>
                <w:sz w:val="15"/>
                <w:szCs w:val="15"/>
              </w:rPr>
            </w:pPr>
            <w:ins w:id="1069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rules</w:t>
              </w:r>
            </w:ins>
          </w:p>
        </w:tc>
        <w:tc>
          <w:tcPr>
            <w:tcW w:w="1247" w:type="dxa"/>
          </w:tcPr>
          <w:p>
            <w:pPr>
              <w:tabs>
                <w:tab w:val="left" w:pos="323"/>
                <w:tab w:val="center" w:pos="802"/>
              </w:tabs>
              <w:jc w:val="center"/>
              <w:rPr>
                <w:ins w:id="1071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  <w:pPrChange w:id="1070" w:author="suzhicheng" w:date="2017-05-08T14:40:00Z">
                <w:pPr>
                  <w:tabs>
                    <w:tab w:val="left" w:pos="323"/>
                    <w:tab w:val="center" w:pos="802"/>
                  </w:tabs>
                  <w:jc w:val="left"/>
                </w:pPr>
              </w:pPrChange>
            </w:pPr>
            <w:ins w:id="1072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1073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74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规则集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75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76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77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eventType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1078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79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</w:t>
              </w:r>
            </w:ins>
            <w:ins w:id="1080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tring</w:t>
              </w:r>
            </w:ins>
          </w:p>
        </w:tc>
        <w:tc>
          <w:tcPr>
            <w:tcW w:w="4869" w:type="dxa"/>
          </w:tcPr>
          <w:p>
            <w:pPr>
              <w:rPr>
                <w:ins w:id="1081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82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活动类型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83" w:author="suzhicheng" w:date="2017-05-08T14:39:00Z"/>
        </w:trPr>
        <w:tc>
          <w:tcPr>
            <w:tcW w:w="2214" w:type="dxa"/>
          </w:tcPr>
          <w:p>
            <w:pPr>
              <w:jc w:val="center"/>
              <w:rPr>
                <w:ins w:id="1084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85" w:author="suzhicheng" w:date="2017-05-08T14:39:00Z">
              <w:r>
                <w:rPr>
                  <w:rFonts w:ascii="微软雅黑" w:hAnsi="微软雅黑" w:eastAsia="微软雅黑"/>
                  <w:sz w:val="15"/>
                  <w:szCs w:val="15"/>
                </w:rPr>
                <w:t>p</w:t>
              </w:r>
            </w:ins>
            <w:ins w:id="1086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hone</w:t>
              </w:r>
            </w:ins>
          </w:p>
        </w:tc>
        <w:tc>
          <w:tcPr>
            <w:tcW w:w="1247" w:type="dxa"/>
          </w:tcPr>
          <w:p>
            <w:pPr>
              <w:jc w:val="center"/>
              <w:rPr>
                <w:ins w:id="1087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88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String</w:t>
              </w:r>
            </w:ins>
          </w:p>
        </w:tc>
        <w:tc>
          <w:tcPr>
            <w:tcW w:w="4869" w:type="dxa"/>
          </w:tcPr>
          <w:p>
            <w:pPr>
              <w:rPr>
                <w:ins w:id="1089" w:author="suzhicheng" w:date="2017-05-08T14:39:00Z"/>
                <w:rFonts w:hint="eastAsia" w:ascii="微软雅黑" w:hAnsi="微软雅黑" w:eastAsia="微软雅黑"/>
                <w:sz w:val="15"/>
                <w:szCs w:val="15"/>
              </w:rPr>
            </w:pPr>
            <w:ins w:id="1090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用户手机号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91" w:author="suzhicheng" w:date="2017-05-08T14:40:00Z"/>
        </w:trPr>
        <w:tc>
          <w:tcPr>
            <w:tcW w:w="2214" w:type="dxa"/>
            <w:shd w:val="clear" w:color="auto" w:fill="A5A5A5" w:themeFill="background1" w:themeFillShade="A6"/>
          </w:tcPr>
          <w:p>
            <w:pPr>
              <w:jc w:val="center"/>
              <w:rPr>
                <w:del w:id="1092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093" w:author="suzhicheng" w:date="2017-05-08T14:40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delText>字段</w:delText>
              </w:r>
            </w:del>
          </w:p>
        </w:tc>
        <w:tc>
          <w:tcPr>
            <w:tcW w:w="1247" w:type="dxa"/>
            <w:shd w:val="clear" w:color="auto" w:fill="A5A5A5" w:themeFill="background1" w:themeFillShade="A6"/>
          </w:tcPr>
          <w:p>
            <w:pPr>
              <w:jc w:val="center"/>
              <w:rPr>
                <w:del w:id="1094" w:author="suzhicheng" w:date="2017-05-08T14:40:00Z"/>
                <w:rFonts w:ascii="微软雅黑" w:hAnsi="微软雅黑" w:eastAsia="微软雅黑"/>
                <w:b/>
                <w:sz w:val="15"/>
                <w:szCs w:val="15"/>
              </w:rPr>
            </w:pPr>
            <w:del w:id="1095" w:author="suzhicheng" w:date="2017-05-08T14:40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delText>类型</w:delText>
              </w:r>
            </w:del>
          </w:p>
        </w:tc>
        <w:tc>
          <w:tcPr>
            <w:tcW w:w="4869" w:type="dxa"/>
            <w:shd w:val="clear" w:color="auto" w:fill="A5A5A5" w:themeFill="background1" w:themeFillShade="A6"/>
          </w:tcPr>
          <w:p>
            <w:pPr>
              <w:jc w:val="center"/>
              <w:rPr>
                <w:del w:id="1096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097" w:author="suzhicheng" w:date="2017-05-08T14:40:00Z">
              <w:r>
                <w:rPr>
                  <w:rFonts w:hint="eastAsia" w:ascii="微软雅黑" w:hAnsi="微软雅黑" w:eastAsia="微软雅黑"/>
                  <w:b/>
                  <w:sz w:val="15"/>
                  <w:szCs w:val="15"/>
                </w:rPr>
                <w:delText>描述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98" w:author="suzhicheng" w:date="2017-05-08T14:40:00Z"/>
        </w:trPr>
        <w:tc>
          <w:tcPr>
            <w:tcW w:w="2214" w:type="dxa"/>
            <w:shd w:val="clear" w:color="auto" w:fill="auto"/>
          </w:tcPr>
          <w:p>
            <w:pPr>
              <w:jc w:val="center"/>
              <w:rPr>
                <w:del w:id="1099" w:author="suzhicheng" w:date="2017-05-08T14:40:00Z"/>
                <w:rFonts w:ascii="微软雅黑" w:hAnsi="微软雅黑" w:eastAsia="微软雅黑"/>
                <w:b/>
                <w:sz w:val="15"/>
                <w:szCs w:val="15"/>
              </w:rPr>
            </w:pPr>
            <w:del w:id="1100" w:author="suzhicheng" w:date="2017-05-08T14:40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discount</w:delText>
              </w:r>
            </w:del>
          </w:p>
        </w:tc>
        <w:tc>
          <w:tcPr>
            <w:tcW w:w="1247" w:type="dxa"/>
            <w:shd w:val="clear" w:color="auto" w:fill="auto"/>
          </w:tcPr>
          <w:p>
            <w:pPr>
              <w:jc w:val="center"/>
              <w:rPr>
                <w:del w:id="1101" w:author="suzhicheng" w:date="2017-05-08T14:40:00Z"/>
                <w:rFonts w:ascii="微软雅黑" w:hAnsi="微软雅黑" w:eastAsia="微软雅黑"/>
                <w:b/>
                <w:sz w:val="15"/>
                <w:szCs w:val="15"/>
              </w:rPr>
            </w:pPr>
            <w:del w:id="1102" w:author="suzhicheng" w:date="2017-05-08T14:40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BigDecimal</w:delText>
              </w:r>
            </w:del>
          </w:p>
        </w:tc>
        <w:tc>
          <w:tcPr>
            <w:tcW w:w="4869" w:type="dxa"/>
            <w:shd w:val="clear" w:color="auto" w:fill="auto"/>
          </w:tcPr>
          <w:p>
            <w:pPr>
              <w:ind w:firstLine="1500" w:firstLineChars="1000"/>
              <w:rPr>
                <w:del w:id="1103" w:author="suzhicheng" w:date="2017-05-08T14:40:00Z"/>
                <w:rFonts w:ascii="微软雅黑" w:hAnsi="微软雅黑" w:eastAsia="微软雅黑"/>
                <w:b/>
                <w:sz w:val="15"/>
                <w:szCs w:val="15"/>
              </w:rPr>
            </w:pPr>
            <w:del w:id="1104" w:author="suzhicheng" w:date="2017-05-08T14:40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卡券收益金额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05" w:author="suzhicheng" w:date="2017-05-08T14:40:00Z"/>
        </w:trPr>
        <w:tc>
          <w:tcPr>
            <w:tcW w:w="2214" w:type="dxa"/>
            <w:shd w:val="clear" w:color="auto" w:fill="auto"/>
          </w:tcPr>
          <w:p>
            <w:pPr>
              <w:jc w:val="center"/>
              <w:rPr>
                <w:del w:id="1106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07" w:author="suzhicheng" w:date="2017-05-08T14:40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o</w:delText>
              </w:r>
            </w:del>
            <w:del w:id="1108" w:author="suzhicheng" w:date="2017-05-08T14:40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rder</w:delText>
              </w:r>
            </w:del>
            <w:del w:id="1109" w:author="suzhicheng" w:date="2017-05-08T14:40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Code</w:delText>
              </w:r>
            </w:del>
          </w:p>
        </w:tc>
        <w:tc>
          <w:tcPr>
            <w:tcW w:w="1247" w:type="dxa"/>
            <w:shd w:val="clear" w:color="auto" w:fill="auto"/>
          </w:tcPr>
          <w:p>
            <w:pPr>
              <w:jc w:val="center"/>
              <w:rPr>
                <w:del w:id="1110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11" w:author="suzhicheng" w:date="2017-05-08T14:40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String</w:delText>
              </w:r>
            </w:del>
          </w:p>
        </w:tc>
        <w:tc>
          <w:tcPr>
            <w:tcW w:w="4869" w:type="dxa"/>
            <w:shd w:val="clear" w:color="auto" w:fill="auto"/>
          </w:tcPr>
          <w:p>
            <w:pPr>
              <w:ind w:firstLine="1800" w:firstLineChars="1200"/>
              <w:rPr>
                <w:del w:id="1112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13" w:author="suzhicheng" w:date="2017-05-08T14:40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订单号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14" w:author="suzhicheng" w:date="2017-05-08T14:40:00Z"/>
        </w:trPr>
        <w:tc>
          <w:tcPr>
            <w:tcW w:w="2214" w:type="dxa"/>
            <w:shd w:val="clear" w:color="auto" w:fill="auto"/>
          </w:tcPr>
          <w:p>
            <w:pPr>
              <w:jc w:val="center"/>
              <w:rPr>
                <w:del w:id="1115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16" w:author="suzhicheng" w:date="2017-05-08T14:40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u</w:delText>
              </w:r>
            </w:del>
            <w:del w:id="1117" w:author="suzhicheng" w:date="2017-05-08T14:40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serId</w:delText>
              </w:r>
            </w:del>
          </w:p>
        </w:tc>
        <w:tc>
          <w:tcPr>
            <w:tcW w:w="1247" w:type="dxa"/>
            <w:shd w:val="clear" w:color="auto" w:fill="auto"/>
          </w:tcPr>
          <w:p>
            <w:pPr>
              <w:jc w:val="center"/>
              <w:rPr>
                <w:del w:id="1118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19" w:author="suzhicheng" w:date="2017-05-08T14:40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String</w:delText>
              </w:r>
            </w:del>
          </w:p>
        </w:tc>
        <w:tc>
          <w:tcPr>
            <w:tcW w:w="4869" w:type="dxa"/>
            <w:shd w:val="clear" w:color="auto" w:fill="auto"/>
          </w:tcPr>
          <w:p>
            <w:pPr>
              <w:ind w:firstLine="1650" w:firstLineChars="1100"/>
              <w:rPr>
                <w:del w:id="1120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21" w:author="suzhicheng" w:date="2017-05-08T14:40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用户编号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22" w:author="suzhicheng" w:date="2017-05-08T14:40:00Z"/>
        </w:trPr>
        <w:tc>
          <w:tcPr>
            <w:tcW w:w="2214" w:type="dxa"/>
            <w:shd w:val="clear" w:color="auto" w:fill="auto"/>
          </w:tcPr>
          <w:p>
            <w:pPr>
              <w:jc w:val="center"/>
              <w:rPr>
                <w:del w:id="1123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24" w:author="suzhicheng" w:date="2017-05-08T14:40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validPeriod</w:delText>
              </w:r>
            </w:del>
          </w:p>
        </w:tc>
        <w:tc>
          <w:tcPr>
            <w:tcW w:w="1247" w:type="dxa"/>
            <w:shd w:val="clear" w:color="auto" w:fill="auto"/>
          </w:tcPr>
          <w:p>
            <w:pPr>
              <w:jc w:val="center"/>
              <w:rPr>
                <w:del w:id="1125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26" w:author="suzhicheng" w:date="2017-05-08T14:40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I</w:delText>
              </w:r>
            </w:del>
            <w:del w:id="1127" w:author="suzhicheng" w:date="2017-05-08T14:40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nt</w:delText>
              </w:r>
            </w:del>
          </w:p>
        </w:tc>
        <w:tc>
          <w:tcPr>
            <w:tcW w:w="4869" w:type="dxa"/>
            <w:shd w:val="clear" w:color="auto" w:fill="auto"/>
          </w:tcPr>
          <w:p>
            <w:pPr>
              <w:ind w:firstLine="1650" w:firstLineChars="1100"/>
              <w:rPr>
                <w:del w:id="1128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29" w:author="suzhicheng" w:date="2017-05-08T14:40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最高优惠天数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30" w:author="suzhicheng" w:date="2017-05-08T14:40:00Z"/>
        </w:trPr>
        <w:tc>
          <w:tcPr>
            <w:tcW w:w="2214" w:type="dxa"/>
            <w:shd w:val="clear" w:color="auto" w:fill="auto"/>
          </w:tcPr>
          <w:p>
            <w:pPr>
              <w:jc w:val="center"/>
              <w:rPr>
                <w:del w:id="1131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32" w:author="suzhicheng" w:date="2017-05-08T14:40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maxRateAmount</w:delText>
              </w:r>
            </w:del>
          </w:p>
        </w:tc>
        <w:tc>
          <w:tcPr>
            <w:tcW w:w="1247" w:type="dxa"/>
            <w:shd w:val="clear" w:color="auto" w:fill="auto"/>
          </w:tcPr>
          <w:p>
            <w:pPr>
              <w:jc w:val="center"/>
              <w:rPr>
                <w:del w:id="1133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34" w:author="suzhicheng" w:date="2017-05-08T14:40:00Z">
              <w:r>
                <w:rPr>
                  <w:rFonts w:ascii="微软雅黑" w:hAnsi="微软雅黑" w:eastAsia="微软雅黑"/>
                  <w:sz w:val="15"/>
                  <w:szCs w:val="15"/>
                </w:rPr>
                <w:delText>BigDecimal</w:delText>
              </w:r>
            </w:del>
          </w:p>
        </w:tc>
        <w:tc>
          <w:tcPr>
            <w:tcW w:w="4869" w:type="dxa"/>
            <w:shd w:val="clear" w:color="auto" w:fill="auto"/>
          </w:tcPr>
          <w:p>
            <w:pPr>
              <w:ind w:firstLine="1650" w:firstLineChars="1100"/>
              <w:rPr>
                <w:del w:id="1135" w:author="suzhicheng" w:date="2017-05-08T14:40:00Z"/>
                <w:rFonts w:ascii="微软雅黑" w:hAnsi="微软雅黑" w:eastAsia="微软雅黑"/>
                <w:sz w:val="15"/>
                <w:szCs w:val="15"/>
              </w:rPr>
            </w:pPr>
            <w:del w:id="1136" w:author="suzhicheng" w:date="2017-05-08T14:40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delText>最高优惠金额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响应码</w:t>
            </w:r>
          </w:p>
        </w:tc>
        <w:tc>
          <w:tcPr>
            <w:tcW w:w="6116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200</w:t>
            </w:r>
          </w:p>
        </w:tc>
        <w:tc>
          <w:tcPr>
            <w:tcW w:w="6116" w:type="dxa"/>
            <w:gridSpan w:val="2"/>
            <w:shd w:val="clear" w:color="auto" w:fill="FFFFFF" w:themeFill="background1"/>
          </w:tcPr>
          <w:p>
            <w:pPr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S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示例</w:t>
            </w:r>
          </w:p>
        </w:tc>
        <w:tc>
          <w:tcPr>
            <w:tcW w:w="6116" w:type="dxa"/>
            <w:gridSpan w:val="2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</w:tbl>
    <w:p/>
    <w:p>
      <w:pPr>
        <w:pStyle w:val="43"/>
        <w:rPr>
          <w:rFonts w:ascii="微软雅黑" w:hAnsi="微软雅黑" w:eastAsia="微软雅黑"/>
        </w:rPr>
      </w:pPr>
      <w:bookmarkStart w:id="16" w:name="_Toc11425"/>
      <w:r>
        <w:rPr>
          <w:rFonts w:hint="eastAsia" w:ascii="微软雅黑" w:hAnsi="微软雅黑" w:eastAsia="微软雅黑"/>
          <w:lang w:val="en-US" w:eastAsia="zh-CN"/>
        </w:rPr>
        <w:t>获取活动奖励信息</w:t>
      </w:r>
      <w:r>
        <w:rPr>
          <w:rFonts w:hint="eastAsia" w:ascii="微软雅黑" w:hAnsi="微软雅黑" w:eastAsia="微软雅黑"/>
        </w:rPr>
        <w:t xml:space="preserve"> [</w:t>
      </w:r>
      <w:r>
        <w:rPr>
          <w:rFonts w:ascii="微软雅黑" w:hAnsi="微软雅黑" w:eastAsia="微软雅黑"/>
        </w:rPr>
        <w:t>FacadeService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color w:val="000000"/>
          <w:sz w:val="20"/>
          <w:highlight w:val="none"/>
          <w:u w:val="single"/>
        </w:rPr>
        <w:t>getEventCouponMoneyInfo</w:t>
      </w:r>
      <w:r>
        <w:rPr>
          <w:rFonts w:hint="eastAsia" w:ascii="微软雅黑" w:hAnsi="微软雅黑" w:eastAsia="微软雅黑"/>
        </w:rPr>
        <w:t>]</w:t>
      </w:r>
      <w:bookmarkEnd w:id="16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请求参数</w:t>
      </w:r>
    </w:p>
    <w:tbl>
      <w:tblPr>
        <w:tblStyle w:val="27"/>
        <w:tblW w:w="83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87"/>
        <w:gridCol w:w="1245"/>
        <w:gridCol w:w="3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字段</w:t>
            </w:r>
          </w:p>
        </w:tc>
        <w:tc>
          <w:tcPr>
            <w:tcW w:w="1287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类型</w:t>
            </w:r>
          </w:p>
        </w:tc>
        <w:tc>
          <w:tcPr>
            <w:tcW w:w="1245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选项</w:t>
            </w:r>
          </w:p>
        </w:tc>
        <w:tc>
          <w:tcPr>
            <w:tcW w:w="3602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eventType</w:t>
            </w:r>
          </w:p>
        </w:tc>
        <w:tc>
          <w:tcPr>
            <w:tcW w:w="1287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必选</w:t>
            </w:r>
          </w:p>
        </w:tc>
        <w:tc>
          <w:tcPr>
            <w:tcW w:w="3602" w:type="dxa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couponType</w:t>
            </w:r>
          </w:p>
        </w:tc>
        <w:tc>
          <w:tcPr>
            <w:tcW w:w="1287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必选</w:t>
            </w:r>
          </w:p>
        </w:tc>
        <w:tc>
          <w:tcPr>
            <w:tcW w:w="3602" w:type="dxa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卡券类型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响应结果</w:t>
      </w:r>
    </w:p>
    <w:tbl>
      <w:tblPr>
        <w:tblStyle w:val="27"/>
        <w:tblW w:w="83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124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字段</w:t>
            </w:r>
          </w:p>
        </w:tc>
        <w:tc>
          <w:tcPr>
            <w:tcW w:w="1247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类型</w:t>
            </w:r>
          </w:p>
        </w:tc>
        <w:tc>
          <w:tcPr>
            <w:tcW w:w="4869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eventId</w:t>
            </w:r>
          </w:p>
        </w:tc>
        <w:tc>
          <w:tcPr>
            <w:tcW w:w="124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ins w:id="1137" w:author="suzhicheng" w:date="2017-05-08T14:39:00Z">
              <w:r>
                <w:rPr>
                  <w:rFonts w:hint="eastAsia" w:ascii="微软雅黑" w:hAnsi="微软雅黑" w:eastAsia="微软雅黑"/>
                  <w:color w:val="000000" w:themeColor="text1"/>
                  <w:sz w:val="15"/>
                  <w:szCs w:val="15"/>
                  <w14:textFill>
                    <w14:solidFill>
                      <w14:schemeClr w14:val="tx1"/>
                    </w14:solidFill>
                  </w14:textFill>
                </w:rPr>
                <w:t>S</w:t>
              </w:r>
            </w:ins>
            <w:ins w:id="1138" w:author="suzhicheng" w:date="2017-05-08T14:39:00Z">
              <w:r>
                <w:rPr>
                  <w:rFonts w:ascii="微软雅黑" w:hAnsi="微软雅黑" w:eastAsia="微软雅黑"/>
                  <w:color w:val="000000" w:themeColor="text1"/>
                  <w:sz w:val="15"/>
                  <w:szCs w:val="15"/>
                  <w14:textFill>
                    <w14:solidFill>
                      <w14:schemeClr w14:val="tx1"/>
                    </w14:solidFill>
                  </w14:textFill>
                </w:rPr>
                <w:t>tring</w:t>
              </w:r>
            </w:ins>
          </w:p>
        </w:tc>
        <w:tc>
          <w:tcPr>
            <w:tcW w:w="4869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15"/>
                <w:szCs w:val="15"/>
              </w:rPr>
            </w:pPr>
            <w:ins w:id="1139" w:author="suzhicheng" w:date="2017-05-08T14:39:00Z">
              <w:r>
                <w:rPr>
                  <w:rFonts w:hint="eastAsia" w:ascii="微软雅黑" w:hAnsi="微软雅黑" w:eastAsia="微软雅黑"/>
                  <w:sz w:val="15"/>
                  <w:szCs w:val="15"/>
                </w:rPr>
                <w:t>活动</w:t>
              </w:r>
            </w:ins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money</w:t>
            </w:r>
          </w:p>
        </w:tc>
        <w:tc>
          <w:tcPr>
            <w:tcW w:w="124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BigDecimal</w:t>
            </w:r>
          </w:p>
        </w:tc>
        <w:tc>
          <w:tcPr>
            <w:tcW w:w="4869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validPeriod</w:t>
            </w:r>
          </w:p>
        </w:tc>
        <w:tc>
          <w:tcPr>
            <w:tcW w:w="124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4869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天数</w:t>
            </w:r>
          </w:p>
        </w:tc>
      </w:tr>
    </w:tbl>
    <w:p>
      <w:pPr>
        <w:pStyle w:val="43"/>
        <w:rPr>
          <w:rFonts w:ascii="微软雅黑" w:hAnsi="微软雅黑" w:eastAsia="微软雅黑"/>
        </w:rPr>
      </w:pPr>
      <w:bookmarkStart w:id="17" w:name="_Toc21056"/>
      <w:r>
        <w:rPr>
          <w:rFonts w:hint="eastAsia" w:ascii="微软雅黑" w:hAnsi="微软雅黑" w:eastAsia="微软雅黑"/>
          <w:lang w:val="en-US" w:eastAsia="zh-CN"/>
        </w:rPr>
        <w:t>检查用户是否签到</w:t>
      </w:r>
      <w:r>
        <w:rPr>
          <w:rFonts w:hint="eastAsia" w:ascii="微软雅黑" w:hAnsi="微软雅黑" w:eastAsia="微软雅黑"/>
        </w:rPr>
        <w:t xml:space="preserve"> [</w:t>
      </w:r>
      <w:r>
        <w:rPr>
          <w:rFonts w:hint="eastAsia" w:ascii="微软雅黑" w:hAnsi="微软雅黑" w:eastAsia="微软雅黑"/>
          <w:lang w:val="en-US" w:eastAsia="zh-CN"/>
        </w:rPr>
        <w:t>FacadeService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checkSign</w:t>
      </w:r>
      <w:r>
        <w:rPr>
          <w:rFonts w:hint="eastAsia" w:ascii="微软雅黑" w:hAnsi="微软雅黑" w:eastAsia="微软雅黑"/>
        </w:rPr>
        <w:t>]</w:t>
      </w:r>
      <w:bookmarkEnd w:id="17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请求参数</w:t>
      </w:r>
    </w:p>
    <w:tbl>
      <w:tblPr>
        <w:tblStyle w:val="27"/>
        <w:tblW w:w="83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1275"/>
        <w:gridCol w:w="1239"/>
        <w:gridCol w:w="3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字段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类型</w:t>
            </w:r>
          </w:p>
        </w:tc>
        <w:tc>
          <w:tcPr>
            <w:tcW w:w="1239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选项</w:t>
            </w:r>
          </w:p>
        </w:tc>
        <w:tc>
          <w:tcPr>
            <w:tcW w:w="3608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userId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String</w:t>
            </w:r>
          </w:p>
        </w:tc>
        <w:tc>
          <w:tcPr>
            <w:tcW w:w="1239" w:type="dxa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必选</w:t>
            </w:r>
          </w:p>
        </w:tc>
        <w:tc>
          <w:tcPr>
            <w:tcW w:w="3608" w:type="dxa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08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示例</w:t>
            </w:r>
          </w:p>
        </w:tc>
        <w:tc>
          <w:tcPr>
            <w:tcW w:w="6122" w:type="dxa"/>
            <w:gridSpan w:val="3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响应结果</w:t>
      </w:r>
    </w:p>
    <w:tbl>
      <w:tblPr>
        <w:tblStyle w:val="27"/>
        <w:tblW w:w="833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124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A5A5A5" w:themeFill="background1" w:themeFillShade="A6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字段</w:t>
            </w:r>
          </w:p>
        </w:tc>
        <w:tc>
          <w:tcPr>
            <w:tcW w:w="1247" w:type="dxa"/>
            <w:shd w:val="clear" w:color="auto" w:fill="A5A5A5" w:themeFill="background1" w:themeFillShade="A6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类型</w:t>
            </w:r>
          </w:p>
        </w:tc>
        <w:tc>
          <w:tcPr>
            <w:tcW w:w="4869" w:type="dxa"/>
            <w:shd w:val="clear" w:color="auto" w:fill="A5A5A5" w:themeFill="background1" w:themeFillShade="A6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5"/>
                <w:szCs w:val="15"/>
                <w:lang w:val="en-US" w:eastAsia="zh-CN"/>
              </w:rPr>
              <w:t>True</w:t>
            </w:r>
          </w:p>
        </w:tc>
        <w:tc>
          <w:tcPr>
            <w:tcW w:w="124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4869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true和false</w:t>
            </w:r>
          </w:p>
        </w:tc>
      </w:tr>
    </w:tbl>
    <w:p>
      <w:pPr>
        <w:pStyle w:val="41"/>
        <w:ind w:right="210"/>
        <w:rPr>
          <w:ins w:id="1140" w:author="suzhicheng" w:date="2017-01-16T18:08:00Z"/>
        </w:rPr>
      </w:pPr>
      <w:ins w:id="1141" w:author="suzhicheng" w:date="2017-01-16T18:07:00Z">
        <w:bookmarkStart w:id="18" w:name="_Toc21172"/>
        <w:r>
          <w:rPr/>
          <w:t>事件列表</w:t>
        </w:r>
        <w:bookmarkEnd w:id="18"/>
      </w:ins>
      <w:ins w:id="1142" w:author="suzhicheng" w:date="2017-01-16T18:07:00Z">
        <w:r>
          <w:rPr>
            <w:rFonts w:hint="eastAsia"/>
          </w:rPr>
          <w:t xml:space="preserve">  </w:t>
        </w:r>
      </w:ins>
    </w:p>
    <w:tbl>
      <w:tblPr>
        <w:tblStyle w:val="27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3402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43" w:author="suzhicheng" w:date="2017-01-16T18:08:00Z"/>
        </w:trPr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ins w:id="1144" w:author="suzhicheng" w:date="2017-01-16T18:08:00Z"/>
                <w:rFonts w:ascii="微软雅黑" w:hAnsi="微软雅黑" w:eastAsia="微软雅黑"/>
                <w:b/>
              </w:rPr>
            </w:pPr>
            <w:ins w:id="1145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类型</w:t>
              </w:r>
            </w:ins>
          </w:p>
        </w:tc>
        <w:tc>
          <w:tcPr>
            <w:tcW w:w="3402" w:type="dxa"/>
            <w:shd w:val="clear" w:color="auto" w:fill="A5A5A5" w:themeFill="background1" w:themeFillShade="A6"/>
          </w:tcPr>
          <w:p>
            <w:pPr>
              <w:jc w:val="center"/>
              <w:rPr>
                <w:ins w:id="1146" w:author="suzhicheng" w:date="2017-01-16T18:08:00Z"/>
                <w:rFonts w:ascii="微软雅黑" w:hAnsi="微软雅黑" w:eastAsia="微软雅黑"/>
              </w:rPr>
            </w:pPr>
            <w:ins w:id="1147" w:author="suzhicheng" w:date="2017-01-16T18:08:00Z">
              <w:r>
                <w:rPr>
                  <w:rFonts w:hint="eastAsia" w:ascii="微软雅黑" w:hAnsi="微软雅黑" w:eastAsia="微软雅黑"/>
                </w:rPr>
                <w:t>描述</w:t>
              </w:r>
            </w:ins>
          </w:p>
        </w:tc>
        <w:tc>
          <w:tcPr>
            <w:tcW w:w="3828" w:type="dxa"/>
            <w:shd w:val="clear" w:color="auto" w:fill="A5A5A5" w:themeFill="background1" w:themeFillShade="A6"/>
          </w:tcPr>
          <w:p>
            <w:pPr>
              <w:jc w:val="center"/>
              <w:rPr>
                <w:ins w:id="1148" w:author="suzhicheng" w:date="2017-01-16T18:08:00Z"/>
                <w:rFonts w:ascii="微软雅黑" w:hAnsi="微软雅黑" w:eastAsia="微软雅黑"/>
              </w:rPr>
            </w:pPr>
            <w:ins w:id="1149" w:author="suzhicheng" w:date="2017-01-16T18:08:00Z">
              <w:r>
                <w:rPr>
                  <w:rFonts w:hint="eastAsia" w:ascii="微软雅黑" w:hAnsi="微软雅黑" w:eastAsia="微软雅黑"/>
                </w:rPr>
                <w:t>表达式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50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151" w:author="suzhicheng" w:date="2017-01-16T18:08:00Z"/>
                <w:rFonts w:ascii="微软雅黑" w:hAnsi="微软雅黑" w:eastAsia="微软雅黑"/>
                <w:b/>
              </w:rPr>
            </w:pPr>
            <w:ins w:id="1152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事件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153" w:author="suzhicheng" w:date="2017-01-16T18:08:00Z"/>
                <w:rFonts w:ascii="微软雅黑" w:hAnsi="微软雅黑" w:eastAsia="微软雅黑"/>
                <w:b/>
              </w:rPr>
            </w:pPr>
            <w:ins w:id="1154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申购</w:t>
              </w:r>
            </w:ins>
          </w:p>
        </w:tc>
        <w:tc>
          <w:tcPr>
            <w:tcW w:w="3828" w:type="dxa"/>
          </w:tcPr>
          <w:p>
            <w:pPr>
              <w:jc w:val="left"/>
              <w:rPr>
                <w:ins w:id="1155" w:author="suzhicheng" w:date="2017-01-16T18:08:00Z"/>
                <w:rFonts w:ascii="微软雅黑" w:hAnsi="微软雅黑" w:eastAsia="微软雅黑"/>
                <w:b/>
              </w:rPr>
            </w:pPr>
            <w:ins w:id="1156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investment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57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158" w:author="suzhicheng" w:date="2017-01-16T18:08:00Z"/>
                <w:rFonts w:ascii="微软雅黑" w:hAnsi="微软雅黑" w:eastAsia="微软雅黑"/>
                <w:b/>
              </w:rPr>
            </w:pPr>
            <w:ins w:id="1159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事件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160" w:author="suzhicheng" w:date="2017-01-16T18:08:00Z"/>
                <w:rFonts w:ascii="微软雅黑" w:hAnsi="微软雅黑" w:eastAsia="微软雅黑"/>
                <w:b/>
              </w:rPr>
            </w:pPr>
            <w:ins w:id="1161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注册</w:t>
              </w:r>
            </w:ins>
          </w:p>
        </w:tc>
        <w:tc>
          <w:tcPr>
            <w:tcW w:w="3828" w:type="dxa"/>
          </w:tcPr>
          <w:p>
            <w:pPr>
              <w:jc w:val="left"/>
              <w:rPr>
                <w:ins w:id="1162" w:author="suzhicheng" w:date="2017-01-16T18:08:00Z"/>
                <w:rFonts w:ascii="微软雅黑" w:hAnsi="微软雅黑" w:eastAsia="微软雅黑"/>
                <w:b/>
              </w:rPr>
            </w:pPr>
            <w:ins w:id="1163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register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64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165" w:author="suzhicheng" w:date="2017-01-16T18:08:00Z"/>
                <w:rFonts w:ascii="微软雅黑" w:hAnsi="微软雅黑" w:eastAsia="微软雅黑"/>
                <w:b/>
              </w:rPr>
            </w:pPr>
            <w:ins w:id="1166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事件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167" w:author="suzhicheng" w:date="2017-01-16T18:08:00Z"/>
                <w:rFonts w:ascii="微软雅黑" w:hAnsi="微软雅黑" w:eastAsia="微软雅黑"/>
                <w:b/>
              </w:rPr>
            </w:pPr>
            <w:ins w:id="1168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用户生日</w:t>
              </w:r>
            </w:ins>
          </w:p>
        </w:tc>
        <w:tc>
          <w:tcPr>
            <w:tcW w:w="3828" w:type="dxa"/>
          </w:tcPr>
          <w:p>
            <w:pPr>
              <w:jc w:val="left"/>
              <w:rPr>
                <w:ins w:id="1169" w:author="suzhicheng" w:date="2017-01-16T18:08:00Z"/>
                <w:rFonts w:ascii="微软雅黑" w:hAnsi="微软雅黑" w:eastAsia="微软雅黑"/>
                <w:b/>
              </w:rPr>
            </w:pPr>
            <w:ins w:id="1170" w:author="suzhicheng" w:date="2017-01-16T18:08:00Z">
              <w:r>
                <w:rPr>
                  <w:rFonts w:ascii="微软雅黑" w:hAnsi="微软雅黑" w:eastAsia="微软雅黑"/>
                  <w:b/>
                </w:rPr>
                <w:t>birthday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71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172" w:author="suzhicheng" w:date="2017-01-16T18:08:00Z"/>
                <w:rFonts w:ascii="微软雅黑" w:hAnsi="微软雅黑" w:eastAsia="微软雅黑"/>
                <w:b/>
              </w:rPr>
            </w:pPr>
            <w:ins w:id="1173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事件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174" w:author="suzhicheng" w:date="2017-01-16T18:08:00Z"/>
                <w:rFonts w:ascii="微软雅黑" w:hAnsi="微软雅黑" w:eastAsia="微软雅黑"/>
                <w:b/>
              </w:rPr>
            </w:pPr>
            <w:ins w:id="1175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用户实名制认证</w:t>
              </w:r>
            </w:ins>
          </w:p>
        </w:tc>
        <w:tc>
          <w:tcPr>
            <w:tcW w:w="3828" w:type="dxa"/>
          </w:tcPr>
          <w:p>
            <w:pPr>
              <w:jc w:val="left"/>
              <w:rPr>
                <w:ins w:id="1176" w:author="suzhicheng" w:date="2017-01-16T18:08:00Z"/>
                <w:rFonts w:ascii="微软雅黑" w:hAnsi="微软雅黑" w:eastAsia="微软雅黑"/>
                <w:b/>
              </w:rPr>
            </w:pPr>
            <w:ins w:id="1177" w:author="suzhicheng" w:date="2017-01-16T18:08:00Z">
              <w:r>
                <w:rPr>
                  <w:rFonts w:ascii="微软雅黑" w:hAnsi="微软雅黑" w:eastAsia="微软雅黑"/>
                  <w:b/>
                </w:rPr>
                <w:t>authentication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78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179" w:author="suzhicheng" w:date="2017-01-16T18:08:00Z"/>
                <w:rFonts w:ascii="微软雅黑" w:hAnsi="微软雅黑" w:eastAsia="微软雅黑"/>
                <w:b/>
              </w:rPr>
            </w:pPr>
            <w:ins w:id="1180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事件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181" w:author="suzhicheng" w:date="2017-01-16T18:08:00Z"/>
                <w:rFonts w:ascii="微软雅黑" w:hAnsi="微软雅黑" w:eastAsia="微软雅黑"/>
                <w:b/>
              </w:rPr>
            </w:pPr>
            <w:ins w:id="1182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推荐好友</w:t>
              </w:r>
            </w:ins>
          </w:p>
        </w:tc>
        <w:tc>
          <w:tcPr>
            <w:tcW w:w="3828" w:type="dxa"/>
          </w:tcPr>
          <w:p>
            <w:pPr>
              <w:jc w:val="left"/>
              <w:rPr>
                <w:ins w:id="1183" w:author="suzhicheng" w:date="2017-01-16T18:08:00Z"/>
                <w:rFonts w:ascii="微软雅黑" w:hAnsi="微软雅黑" w:eastAsia="微软雅黑"/>
                <w:b/>
              </w:rPr>
            </w:pPr>
            <w:ins w:id="1184" w:author="suzhicheng" w:date="2017-01-16T18:08:00Z">
              <w:r>
                <w:rPr>
                  <w:rFonts w:ascii="微软雅黑" w:hAnsi="微软雅黑" w:eastAsia="微软雅黑"/>
                  <w:b/>
                </w:rPr>
                <w:t>friends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85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186" w:author="suzhicheng" w:date="2017-01-16T18:08:00Z"/>
                <w:rFonts w:ascii="微软雅黑" w:hAnsi="微软雅黑" w:eastAsia="微软雅黑"/>
                <w:b/>
              </w:rPr>
            </w:pPr>
            <w:ins w:id="1187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事件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188" w:author="suzhicheng" w:date="2017-01-16T18:08:00Z"/>
                <w:rFonts w:ascii="微软雅黑" w:hAnsi="微软雅黑" w:eastAsia="微软雅黑"/>
                <w:b/>
              </w:rPr>
            </w:pPr>
            <w:ins w:id="1189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赎回</w:t>
              </w:r>
            </w:ins>
          </w:p>
        </w:tc>
        <w:tc>
          <w:tcPr>
            <w:tcW w:w="3828" w:type="dxa"/>
          </w:tcPr>
          <w:p>
            <w:pPr>
              <w:jc w:val="left"/>
              <w:rPr>
                <w:ins w:id="1190" w:author="suzhicheng" w:date="2017-01-16T18:08:00Z"/>
                <w:rFonts w:ascii="微软雅黑" w:hAnsi="微软雅黑" w:eastAsia="微软雅黑"/>
                <w:b/>
              </w:rPr>
            </w:pPr>
            <w:ins w:id="1191" w:author="suzhicheng" w:date="2017-01-16T18:08:00Z">
              <w:r>
                <w:rPr>
                  <w:rFonts w:ascii="微软雅黑" w:hAnsi="微软雅黑" w:eastAsia="微软雅黑"/>
                  <w:b/>
                </w:rPr>
                <w:t>redeem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92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193" w:author="suzhicheng" w:date="2017-01-16T18:08:00Z"/>
                <w:rFonts w:ascii="微软雅黑" w:hAnsi="微软雅黑" w:eastAsia="微软雅黑"/>
                <w:b/>
              </w:rPr>
            </w:pPr>
            <w:ins w:id="1194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事件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195" w:author="suzhicheng" w:date="2017-01-16T18:08:00Z"/>
                <w:rFonts w:ascii="微软雅黑" w:hAnsi="微软雅黑" w:eastAsia="微软雅黑"/>
                <w:b/>
              </w:rPr>
            </w:pPr>
            <w:ins w:id="1196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到期兑付</w:t>
              </w:r>
            </w:ins>
          </w:p>
        </w:tc>
        <w:tc>
          <w:tcPr>
            <w:tcW w:w="3828" w:type="dxa"/>
          </w:tcPr>
          <w:p>
            <w:pPr>
              <w:jc w:val="left"/>
              <w:rPr>
                <w:ins w:id="1197" w:author="suzhicheng" w:date="2017-01-16T18:08:00Z"/>
                <w:rFonts w:ascii="微软雅黑" w:hAnsi="微软雅黑" w:eastAsia="微软雅黑"/>
                <w:b/>
              </w:rPr>
            </w:pPr>
            <w:ins w:id="1198" w:author="suzhicheng" w:date="2017-01-16T18:08:00Z">
              <w:r>
                <w:rPr>
                  <w:rFonts w:ascii="微软雅黑" w:hAnsi="微软雅黑" w:eastAsia="微软雅黑"/>
                  <w:b/>
                </w:rPr>
                <w:t>bearer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99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00" w:author="suzhicheng" w:date="2017-01-16T18:08:00Z"/>
                <w:rFonts w:ascii="微软雅黑" w:hAnsi="微软雅黑" w:eastAsia="微软雅黑"/>
                <w:b/>
              </w:rPr>
            </w:pPr>
            <w:ins w:id="1201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事件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02" w:author="suzhicheng" w:date="2017-01-16T18:08:00Z"/>
                <w:rFonts w:ascii="微软雅黑" w:hAnsi="微软雅黑" w:eastAsia="微软雅黑"/>
                <w:b/>
              </w:rPr>
            </w:pPr>
            <w:ins w:id="1203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提现</w:t>
              </w:r>
            </w:ins>
          </w:p>
        </w:tc>
        <w:tc>
          <w:tcPr>
            <w:tcW w:w="3828" w:type="dxa"/>
          </w:tcPr>
          <w:p>
            <w:pPr>
              <w:jc w:val="left"/>
              <w:rPr>
                <w:ins w:id="1204" w:author="suzhicheng" w:date="2017-01-16T18:08:00Z"/>
                <w:rFonts w:ascii="微软雅黑" w:hAnsi="微软雅黑" w:eastAsia="微软雅黑"/>
                <w:b/>
              </w:rPr>
            </w:pPr>
            <w:ins w:id="1205" w:author="suzhicheng" w:date="2017-01-16T18:08:00Z">
              <w:r>
                <w:rPr>
                  <w:rFonts w:ascii="微软雅黑" w:hAnsi="微软雅黑" w:eastAsia="微软雅黑"/>
                  <w:b/>
                </w:rPr>
                <w:t>cash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06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07" w:author="suzhicheng" w:date="2017-01-16T18:08:00Z"/>
                <w:rFonts w:ascii="微软雅黑" w:hAnsi="微软雅黑" w:eastAsia="微软雅黑"/>
                <w:b/>
              </w:rPr>
            </w:pPr>
            <w:ins w:id="1208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事件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09" w:author="suzhicheng" w:date="2017-01-16T18:08:00Z"/>
                <w:rFonts w:ascii="微软雅黑" w:hAnsi="微软雅黑" w:eastAsia="微软雅黑"/>
                <w:b/>
              </w:rPr>
            </w:pPr>
            <w:ins w:id="1210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退款</w:t>
              </w:r>
            </w:ins>
          </w:p>
        </w:tc>
        <w:tc>
          <w:tcPr>
            <w:tcW w:w="3828" w:type="dxa"/>
          </w:tcPr>
          <w:p>
            <w:pPr>
              <w:jc w:val="left"/>
              <w:rPr>
                <w:ins w:id="1211" w:author="suzhicheng" w:date="2017-01-16T18:08:00Z"/>
                <w:rFonts w:ascii="微软雅黑" w:hAnsi="微软雅黑" w:eastAsia="微软雅黑"/>
                <w:b/>
              </w:rPr>
            </w:pPr>
            <w:ins w:id="1212" w:author="suzhicheng" w:date="2017-01-16T18:08:00Z">
              <w:r>
                <w:rPr>
                  <w:rFonts w:ascii="微软雅黑" w:hAnsi="微软雅黑" w:eastAsia="微软雅黑"/>
                  <w:b/>
                </w:rPr>
                <w:t>refund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13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14" w:author="suzhicheng" w:date="2017-01-16T18:08:00Z"/>
                <w:rFonts w:ascii="微软雅黑" w:hAnsi="微软雅黑" w:eastAsia="微软雅黑"/>
                <w:b/>
              </w:rPr>
            </w:pPr>
            <w:ins w:id="1215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事件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16" w:author="suzhicheng" w:date="2017-01-16T18:08:00Z"/>
                <w:rFonts w:ascii="微软雅黑" w:hAnsi="微软雅黑" w:eastAsia="微软雅黑"/>
                <w:b/>
              </w:rPr>
            </w:pPr>
            <w:ins w:id="1217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软文转发</w:t>
              </w:r>
            </w:ins>
          </w:p>
        </w:tc>
        <w:tc>
          <w:tcPr>
            <w:tcW w:w="3828" w:type="dxa"/>
          </w:tcPr>
          <w:p>
            <w:pPr>
              <w:jc w:val="left"/>
              <w:rPr>
                <w:ins w:id="1218" w:author="suzhicheng" w:date="2017-01-16T18:08:00Z"/>
                <w:rFonts w:ascii="微软雅黑" w:hAnsi="微软雅黑" w:eastAsia="微软雅黑"/>
                <w:b/>
              </w:rPr>
            </w:pPr>
            <w:ins w:id="1219" w:author="suzhicheng" w:date="2017-01-16T18:08:00Z">
              <w:r>
                <w:rPr>
                  <w:rFonts w:ascii="微软雅黑" w:hAnsi="微软雅黑" w:eastAsia="微软雅黑"/>
                  <w:b/>
                </w:rPr>
                <w:t>forwarded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20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21" w:author="suzhicheng" w:date="2017-01-16T18:08:00Z"/>
                <w:rFonts w:ascii="微软雅黑" w:hAnsi="微软雅黑" w:eastAsia="微软雅黑"/>
                <w:b/>
              </w:rPr>
            </w:pPr>
            <w:ins w:id="1222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事件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23" w:author="suzhicheng" w:date="2017-01-16T18:08:00Z"/>
                <w:rFonts w:ascii="微软雅黑" w:hAnsi="微软雅黑" w:eastAsia="微软雅黑"/>
                <w:b/>
              </w:rPr>
            </w:pPr>
            <w:ins w:id="1224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充值</w:t>
              </w:r>
            </w:ins>
          </w:p>
        </w:tc>
        <w:tc>
          <w:tcPr>
            <w:tcW w:w="3828" w:type="dxa"/>
          </w:tcPr>
          <w:p>
            <w:pPr>
              <w:jc w:val="left"/>
              <w:rPr>
                <w:ins w:id="1225" w:author="suzhicheng" w:date="2017-01-16T18:08:00Z"/>
                <w:rFonts w:ascii="微软雅黑" w:hAnsi="微软雅黑" w:eastAsia="微软雅黑"/>
                <w:b/>
              </w:rPr>
            </w:pPr>
            <w:ins w:id="1226" w:author="suzhicheng" w:date="2017-01-16T18:08:00Z">
              <w:r>
                <w:rPr>
                  <w:rFonts w:ascii="微软雅黑" w:hAnsi="微软雅黑" w:eastAsia="微软雅黑"/>
                  <w:b/>
                </w:rPr>
                <w:t>recharge</w:t>
              </w:r>
            </w:ins>
          </w:p>
        </w:tc>
      </w:tr>
    </w:tbl>
    <w:p>
      <w:pPr>
        <w:pStyle w:val="41"/>
        <w:ind w:right="210"/>
        <w:rPr>
          <w:ins w:id="1227" w:author="suzhicheng" w:date="2017-01-16T18:08:00Z"/>
        </w:rPr>
      </w:pPr>
      <w:ins w:id="1228" w:author="suzhicheng" w:date="2017-01-16T18:08:00Z">
        <w:bookmarkStart w:id="19" w:name="_Toc18151"/>
        <w:r>
          <w:rPr>
            <w:rFonts w:hint="eastAsia"/>
          </w:rPr>
          <w:t>约束条件</w:t>
        </w:r>
        <w:bookmarkEnd w:id="19"/>
      </w:ins>
    </w:p>
    <w:tbl>
      <w:tblPr>
        <w:tblStyle w:val="27"/>
        <w:tblW w:w="467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29" w:author="suzhicheng" w:date="2017-01-16T18:08:00Z"/>
        </w:trPr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ins w:id="1230" w:author="suzhicheng" w:date="2017-01-16T18:08:00Z"/>
                <w:rFonts w:ascii="微软雅黑" w:hAnsi="微软雅黑" w:eastAsia="微软雅黑"/>
                <w:b/>
              </w:rPr>
            </w:pPr>
            <w:ins w:id="1231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类型</w:t>
              </w:r>
            </w:ins>
          </w:p>
        </w:tc>
        <w:tc>
          <w:tcPr>
            <w:tcW w:w="3402" w:type="dxa"/>
            <w:shd w:val="clear" w:color="auto" w:fill="A5A5A5" w:themeFill="background1" w:themeFillShade="A6"/>
          </w:tcPr>
          <w:p>
            <w:pPr>
              <w:jc w:val="center"/>
              <w:rPr>
                <w:ins w:id="1232" w:author="suzhicheng" w:date="2017-01-16T18:08:00Z"/>
                <w:rFonts w:ascii="微软雅黑" w:hAnsi="微软雅黑" w:eastAsia="微软雅黑"/>
              </w:rPr>
            </w:pPr>
            <w:ins w:id="1233" w:author="suzhicheng" w:date="2017-01-16T18:08:00Z">
              <w:r>
                <w:rPr>
                  <w:rFonts w:hint="eastAsia" w:ascii="微软雅黑" w:hAnsi="微软雅黑" w:eastAsia="微软雅黑"/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34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35" w:author="suzhicheng" w:date="2017-01-16T18:08:00Z"/>
                <w:rFonts w:ascii="微软雅黑" w:hAnsi="微软雅黑" w:eastAsia="微软雅黑"/>
                <w:b/>
              </w:rPr>
            </w:pPr>
            <w:ins w:id="1236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约束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37" w:author="suzhicheng" w:date="2017-01-16T18:08:00Z"/>
                <w:rFonts w:ascii="微软雅黑" w:hAnsi="微软雅黑" w:eastAsia="微软雅黑"/>
                <w:b/>
              </w:rPr>
            </w:pPr>
            <w:ins w:id="1238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累计投资额度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39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40" w:author="suzhicheng" w:date="2017-01-16T18:08:00Z"/>
                <w:rFonts w:ascii="微软雅黑" w:hAnsi="微软雅黑" w:eastAsia="微软雅黑"/>
                <w:b/>
              </w:rPr>
            </w:pPr>
            <w:ins w:id="1241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约束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42" w:author="suzhicheng" w:date="2017-01-16T18:08:00Z"/>
                <w:rFonts w:ascii="微软雅黑" w:hAnsi="微软雅黑" w:eastAsia="微软雅黑"/>
                <w:b/>
              </w:rPr>
            </w:pPr>
            <w:ins w:id="1243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累计推荐人数量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44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45" w:author="suzhicheng" w:date="2017-01-16T18:08:00Z"/>
                <w:rFonts w:ascii="微软雅黑" w:hAnsi="微软雅黑" w:eastAsia="微软雅黑"/>
                <w:b/>
              </w:rPr>
            </w:pPr>
            <w:ins w:id="1246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约束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47" w:author="suzhicheng" w:date="2017-01-16T18:08:00Z"/>
                <w:rFonts w:ascii="微软雅黑" w:hAnsi="微软雅黑" w:eastAsia="微软雅黑"/>
                <w:b/>
              </w:rPr>
            </w:pPr>
            <w:ins w:id="1248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累计投资时长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49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50" w:author="suzhicheng" w:date="2017-01-16T18:08:00Z"/>
                <w:rFonts w:ascii="微软雅黑" w:hAnsi="微软雅黑" w:eastAsia="微软雅黑"/>
                <w:b/>
              </w:rPr>
            </w:pPr>
            <w:ins w:id="1251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约束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52" w:author="suzhicheng" w:date="2017-01-16T18:08:00Z"/>
                <w:rFonts w:ascii="微软雅黑" w:hAnsi="微软雅黑" w:eastAsia="微软雅黑"/>
                <w:b/>
              </w:rPr>
            </w:pPr>
            <w:ins w:id="1253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累计投资次数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54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55" w:author="suzhicheng" w:date="2017-01-16T18:08:00Z"/>
                <w:rFonts w:ascii="微软雅黑" w:hAnsi="微软雅黑" w:eastAsia="微软雅黑"/>
                <w:b/>
              </w:rPr>
            </w:pPr>
            <w:ins w:id="1256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约束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57" w:author="suzhicheng" w:date="2017-01-16T18:08:00Z"/>
                <w:rFonts w:ascii="微软雅黑" w:hAnsi="微软雅黑" w:eastAsia="微软雅黑"/>
                <w:b/>
              </w:rPr>
            </w:pPr>
            <w:ins w:id="1258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投资额度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59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60" w:author="suzhicheng" w:date="2017-01-16T18:08:00Z"/>
                <w:rFonts w:ascii="微软雅黑" w:hAnsi="微软雅黑" w:eastAsia="微软雅黑"/>
                <w:b/>
              </w:rPr>
            </w:pPr>
            <w:ins w:id="1261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约束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62" w:author="suzhicheng" w:date="2017-01-16T18:08:00Z"/>
                <w:rFonts w:ascii="微软雅黑" w:hAnsi="微软雅黑" w:eastAsia="微软雅黑"/>
                <w:b/>
              </w:rPr>
            </w:pPr>
            <w:ins w:id="1263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投资时间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64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65" w:author="suzhicheng" w:date="2017-01-16T18:08:00Z"/>
                <w:rFonts w:ascii="微软雅黑" w:hAnsi="微软雅黑" w:eastAsia="微软雅黑"/>
                <w:b/>
              </w:rPr>
            </w:pPr>
            <w:ins w:id="1266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约束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67" w:author="suzhicheng" w:date="2017-01-16T18:08:00Z"/>
                <w:rFonts w:ascii="微软雅黑" w:hAnsi="微软雅黑" w:eastAsia="微软雅黑"/>
                <w:b/>
              </w:rPr>
            </w:pPr>
            <w:ins w:id="1268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注册时间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69" w:author="suzhicheng" w:date="2017-01-16T18:08:00Z"/>
        </w:trPr>
        <w:tc>
          <w:tcPr>
            <w:tcW w:w="1276" w:type="dxa"/>
            <w:shd w:val="clear" w:color="auto" w:fill="auto"/>
          </w:tcPr>
          <w:p>
            <w:pPr>
              <w:jc w:val="center"/>
              <w:rPr>
                <w:ins w:id="1270" w:author="suzhicheng" w:date="2017-01-16T18:08:00Z"/>
                <w:rFonts w:ascii="微软雅黑" w:hAnsi="微软雅黑" w:eastAsia="微软雅黑"/>
                <w:b/>
              </w:rPr>
            </w:pPr>
            <w:ins w:id="1271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约束</w:t>
              </w:r>
            </w:ins>
          </w:p>
        </w:tc>
        <w:tc>
          <w:tcPr>
            <w:tcW w:w="3402" w:type="dxa"/>
            <w:shd w:val="clear" w:color="auto" w:fill="auto"/>
          </w:tcPr>
          <w:p>
            <w:pPr>
              <w:jc w:val="left"/>
              <w:rPr>
                <w:ins w:id="1272" w:author="suzhicheng" w:date="2017-01-16T18:08:00Z"/>
                <w:rFonts w:ascii="微软雅黑" w:hAnsi="微软雅黑" w:eastAsia="微软雅黑"/>
                <w:b/>
              </w:rPr>
            </w:pPr>
            <w:ins w:id="1273" w:author="suzhicheng" w:date="2017-01-16T18:08:00Z">
              <w:r>
                <w:rPr>
                  <w:rFonts w:hint="eastAsia" w:ascii="微软雅黑" w:hAnsi="微软雅黑" w:eastAsia="微软雅黑"/>
                  <w:b/>
                </w:rPr>
                <w:t>净投资额</w:t>
              </w:r>
            </w:ins>
          </w:p>
        </w:tc>
      </w:tr>
    </w:tbl>
    <w:p>
      <w:pPr>
        <w:pStyle w:val="41"/>
        <w:numPr>
          <w:ilvl w:val="0"/>
          <w:numId w:val="0"/>
        </w:numPr>
        <w:ind w:left="0" w:right="210" w:firstLine="0"/>
        <w:rPr>
          <w:ins w:id="1275" w:author="suzhicheng" w:date="2017-01-16T18:07:00Z"/>
        </w:rPr>
        <w:pPrChange w:id="1274" w:author="suzhicheng" w:date="2017-01-16T18:08:00Z">
          <w:pPr>
            <w:pStyle w:val="41"/>
            <w:ind w:right="210"/>
          </w:pPr>
        </w:pPrChange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ol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1403650A"/>
    <w:multiLevelType w:val="multilevel"/>
    <w:tmpl w:val="1403650A"/>
    <w:lvl w:ilvl="0" w:tentative="0">
      <w:start w:val="1"/>
      <w:numFmt w:val="decimal"/>
      <w:pStyle w:val="40"/>
      <w:suff w:val="nothing"/>
      <w:lvlText w:val="%1."/>
      <w:lvlJc w:val="left"/>
      <w:pPr>
        <w:ind w:left="851" w:hanging="567"/>
      </w:pPr>
      <w:rPr>
        <w:rFonts w:hint="eastAsia"/>
      </w:rPr>
    </w:lvl>
    <w:lvl w:ilvl="1" w:tentative="0">
      <w:start w:val="1"/>
      <w:numFmt w:val="decimal"/>
      <w:pStyle w:val="41"/>
      <w:suff w:val="nothing"/>
      <w:lvlText w:val="%1.%2."/>
      <w:lvlJc w:val="left"/>
      <w:pPr>
        <w:ind w:left="4536" w:hanging="4536"/>
      </w:pPr>
      <w:rPr>
        <w:rFonts w:hint="eastAsia"/>
      </w:rPr>
    </w:lvl>
    <w:lvl w:ilvl="2" w:tentative="0">
      <w:start w:val="1"/>
      <w:numFmt w:val="decimal"/>
      <w:pStyle w:val="43"/>
      <w:suff w:val="nothing"/>
      <w:lvlText w:val="%1.%2.%3."/>
      <w:lvlJc w:val="left"/>
      <w:pPr>
        <w:ind w:left="567" w:hanging="567"/>
      </w:pPr>
      <w:rPr>
        <w:rFonts w:hint="eastAsia" w:eastAsia="宋体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tabs>
          <w:tab w:val="left" w:pos="1505"/>
        </w:tabs>
        <w:ind w:left="1133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290"/>
        </w:tabs>
        <w:ind w:left="1700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715"/>
        </w:tabs>
        <w:ind w:left="2409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500"/>
        </w:tabs>
        <w:ind w:left="2976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285"/>
        </w:tabs>
        <w:ind w:left="3543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11"/>
        </w:tabs>
        <w:ind w:left="4251" w:hanging="1700"/>
      </w:pPr>
      <w:rPr>
        <w:rFonts w:hint="eastAsia"/>
      </w:rPr>
    </w:lvl>
  </w:abstractNum>
  <w:abstractNum w:abstractNumId="2">
    <w:nsid w:val="331F72EA"/>
    <w:multiLevelType w:val="multilevel"/>
    <w:tmpl w:val="331F72EA"/>
    <w:lvl w:ilvl="0" w:tentative="0">
      <w:start w:val="1"/>
      <w:numFmt w:val="decimal"/>
      <w:lvlText w:val="%1."/>
      <w:lvlJc w:val="left"/>
      <w:pPr>
        <w:ind w:left="525" w:hanging="420"/>
      </w:pPr>
    </w:lvl>
    <w:lvl w:ilvl="1" w:tentative="0">
      <w:start w:val="1"/>
      <w:numFmt w:val="lowerLetter"/>
      <w:pStyle w:val="44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59101889"/>
    <w:multiLevelType w:val="singleLevel"/>
    <w:tmpl w:val="5910188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10189E"/>
    <w:multiLevelType w:val="singleLevel"/>
    <w:tmpl w:val="5910189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04"/>
    <w:rsid w:val="00004A36"/>
    <w:rsid w:val="00005281"/>
    <w:rsid w:val="000079AF"/>
    <w:rsid w:val="00007D00"/>
    <w:rsid w:val="00011FAD"/>
    <w:rsid w:val="00015F85"/>
    <w:rsid w:val="00017DE4"/>
    <w:rsid w:val="00024ADA"/>
    <w:rsid w:val="00025317"/>
    <w:rsid w:val="00025F6B"/>
    <w:rsid w:val="00026DDE"/>
    <w:rsid w:val="00033547"/>
    <w:rsid w:val="00033DCD"/>
    <w:rsid w:val="0003505C"/>
    <w:rsid w:val="00037652"/>
    <w:rsid w:val="00043FD0"/>
    <w:rsid w:val="00045A0D"/>
    <w:rsid w:val="00050DC5"/>
    <w:rsid w:val="00051063"/>
    <w:rsid w:val="00052A3B"/>
    <w:rsid w:val="00052CE8"/>
    <w:rsid w:val="000574F4"/>
    <w:rsid w:val="00061904"/>
    <w:rsid w:val="000627AA"/>
    <w:rsid w:val="00063470"/>
    <w:rsid w:val="000669FF"/>
    <w:rsid w:val="000678C7"/>
    <w:rsid w:val="00070737"/>
    <w:rsid w:val="000716C1"/>
    <w:rsid w:val="00074EC1"/>
    <w:rsid w:val="00083052"/>
    <w:rsid w:val="00091504"/>
    <w:rsid w:val="00091C53"/>
    <w:rsid w:val="000963E9"/>
    <w:rsid w:val="000975D9"/>
    <w:rsid w:val="000A6449"/>
    <w:rsid w:val="000B178C"/>
    <w:rsid w:val="000B4332"/>
    <w:rsid w:val="000C0448"/>
    <w:rsid w:val="000C1870"/>
    <w:rsid w:val="000D2152"/>
    <w:rsid w:val="000D7116"/>
    <w:rsid w:val="000D76CD"/>
    <w:rsid w:val="000E22BA"/>
    <w:rsid w:val="000E4AED"/>
    <w:rsid w:val="000E703B"/>
    <w:rsid w:val="000E7246"/>
    <w:rsid w:val="000F3C00"/>
    <w:rsid w:val="000F6C00"/>
    <w:rsid w:val="00102C04"/>
    <w:rsid w:val="001044AA"/>
    <w:rsid w:val="00104F22"/>
    <w:rsid w:val="00111BEB"/>
    <w:rsid w:val="00111DEB"/>
    <w:rsid w:val="00112C36"/>
    <w:rsid w:val="00114418"/>
    <w:rsid w:val="00116001"/>
    <w:rsid w:val="00124D1C"/>
    <w:rsid w:val="001314D1"/>
    <w:rsid w:val="001316DE"/>
    <w:rsid w:val="001332F0"/>
    <w:rsid w:val="001350E2"/>
    <w:rsid w:val="00135992"/>
    <w:rsid w:val="00137A78"/>
    <w:rsid w:val="0014382C"/>
    <w:rsid w:val="00144BCB"/>
    <w:rsid w:val="00151E41"/>
    <w:rsid w:val="00152943"/>
    <w:rsid w:val="00155E8F"/>
    <w:rsid w:val="00156FBC"/>
    <w:rsid w:val="00161A16"/>
    <w:rsid w:val="00164931"/>
    <w:rsid w:val="0017453F"/>
    <w:rsid w:val="0017459E"/>
    <w:rsid w:val="00174CAC"/>
    <w:rsid w:val="00181896"/>
    <w:rsid w:val="00187082"/>
    <w:rsid w:val="00190C03"/>
    <w:rsid w:val="00191670"/>
    <w:rsid w:val="00191DB7"/>
    <w:rsid w:val="00195E6D"/>
    <w:rsid w:val="0019617C"/>
    <w:rsid w:val="001A7EB7"/>
    <w:rsid w:val="001B39E3"/>
    <w:rsid w:val="001B4CE2"/>
    <w:rsid w:val="001B6C6E"/>
    <w:rsid w:val="001C239F"/>
    <w:rsid w:val="001C4065"/>
    <w:rsid w:val="001C467D"/>
    <w:rsid w:val="001D573A"/>
    <w:rsid w:val="001E0D97"/>
    <w:rsid w:val="001E0E4C"/>
    <w:rsid w:val="001E4D8A"/>
    <w:rsid w:val="001E62C5"/>
    <w:rsid w:val="001E74DA"/>
    <w:rsid w:val="001F3BAD"/>
    <w:rsid w:val="00200AD3"/>
    <w:rsid w:val="00205B7A"/>
    <w:rsid w:val="002065F5"/>
    <w:rsid w:val="002067D1"/>
    <w:rsid w:val="00206A1B"/>
    <w:rsid w:val="00207E16"/>
    <w:rsid w:val="00211565"/>
    <w:rsid w:val="00212C40"/>
    <w:rsid w:val="00215821"/>
    <w:rsid w:val="002173BF"/>
    <w:rsid w:val="0022203F"/>
    <w:rsid w:val="002414ED"/>
    <w:rsid w:val="00241A60"/>
    <w:rsid w:val="00247264"/>
    <w:rsid w:val="00250788"/>
    <w:rsid w:val="00251D36"/>
    <w:rsid w:val="002543C2"/>
    <w:rsid w:val="002610EE"/>
    <w:rsid w:val="00263403"/>
    <w:rsid w:val="00266A17"/>
    <w:rsid w:val="002742B6"/>
    <w:rsid w:val="002774EA"/>
    <w:rsid w:val="002814F0"/>
    <w:rsid w:val="002826C2"/>
    <w:rsid w:val="002828FF"/>
    <w:rsid w:val="00286085"/>
    <w:rsid w:val="00292FB6"/>
    <w:rsid w:val="002936B7"/>
    <w:rsid w:val="0029634C"/>
    <w:rsid w:val="00296E9D"/>
    <w:rsid w:val="002A2A96"/>
    <w:rsid w:val="002A2F2D"/>
    <w:rsid w:val="002A5446"/>
    <w:rsid w:val="002A5930"/>
    <w:rsid w:val="002A5D99"/>
    <w:rsid w:val="002B0CF0"/>
    <w:rsid w:val="002B659B"/>
    <w:rsid w:val="002C2BAC"/>
    <w:rsid w:val="002E07B0"/>
    <w:rsid w:val="002E28A3"/>
    <w:rsid w:val="002E2B41"/>
    <w:rsid w:val="002E3B49"/>
    <w:rsid w:val="002E3DB1"/>
    <w:rsid w:val="002E65B0"/>
    <w:rsid w:val="002E6B13"/>
    <w:rsid w:val="002E6D45"/>
    <w:rsid w:val="002F317B"/>
    <w:rsid w:val="002F3410"/>
    <w:rsid w:val="002F686C"/>
    <w:rsid w:val="002F719B"/>
    <w:rsid w:val="003016EB"/>
    <w:rsid w:val="003117C8"/>
    <w:rsid w:val="0031492A"/>
    <w:rsid w:val="00314EA9"/>
    <w:rsid w:val="00323D51"/>
    <w:rsid w:val="00326E18"/>
    <w:rsid w:val="00331D7E"/>
    <w:rsid w:val="003332A6"/>
    <w:rsid w:val="0033757A"/>
    <w:rsid w:val="00337D20"/>
    <w:rsid w:val="00340281"/>
    <w:rsid w:val="003405A5"/>
    <w:rsid w:val="00342312"/>
    <w:rsid w:val="00343420"/>
    <w:rsid w:val="00344284"/>
    <w:rsid w:val="00344F1C"/>
    <w:rsid w:val="00345C5A"/>
    <w:rsid w:val="00350F3C"/>
    <w:rsid w:val="0036140D"/>
    <w:rsid w:val="00362A8D"/>
    <w:rsid w:val="00364009"/>
    <w:rsid w:val="003656FC"/>
    <w:rsid w:val="0036721B"/>
    <w:rsid w:val="00367B19"/>
    <w:rsid w:val="003720D5"/>
    <w:rsid w:val="00373179"/>
    <w:rsid w:val="0038493A"/>
    <w:rsid w:val="0039106C"/>
    <w:rsid w:val="003928E0"/>
    <w:rsid w:val="00392CC4"/>
    <w:rsid w:val="00395885"/>
    <w:rsid w:val="003974E9"/>
    <w:rsid w:val="00397D69"/>
    <w:rsid w:val="003A04CD"/>
    <w:rsid w:val="003A34C1"/>
    <w:rsid w:val="003B1CDF"/>
    <w:rsid w:val="003B3A9C"/>
    <w:rsid w:val="003B7FF3"/>
    <w:rsid w:val="003C0F14"/>
    <w:rsid w:val="003C31C5"/>
    <w:rsid w:val="003C637C"/>
    <w:rsid w:val="003D170E"/>
    <w:rsid w:val="003D311A"/>
    <w:rsid w:val="003D4E42"/>
    <w:rsid w:val="003D7D78"/>
    <w:rsid w:val="00400658"/>
    <w:rsid w:val="00402720"/>
    <w:rsid w:val="00402B49"/>
    <w:rsid w:val="004030A2"/>
    <w:rsid w:val="00404ACE"/>
    <w:rsid w:val="00405618"/>
    <w:rsid w:val="004056E1"/>
    <w:rsid w:val="00406912"/>
    <w:rsid w:val="004107BB"/>
    <w:rsid w:val="0041096E"/>
    <w:rsid w:val="0041158F"/>
    <w:rsid w:val="00413B1D"/>
    <w:rsid w:val="00414F89"/>
    <w:rsid w:val="00416542"/>
    <w:rsid w:val="00417304"/>
    <w:rsid w:val="00417CC2"/>
    <w:rsid w:val="00420234"/>
    <w:rsid w:val="00422CC7"/>
    <w:rsid w:val="00425EB9"/>
    <w:rsid w:val="00430306"/>
    <w:rsid w:val="0043059B"/>
    <w:rsid w:val="00432634"/>
    <w:rsid w:val="00432D85"/>
    <w:rsid w:val="00434749"/>
    <w:rsid w:val="00434C75"/>
    <w:rsid w:val="00441891"/>
    <w:rsid w:val="00452314"/>
    <w:rsid w:val="004542A1"/>
    <w:rsid w:val="004577C6"/>
    <w:rsid w:val="00460EAA"/>
    <w:rsid w:val="0047134F"/>
    <w:rsid w:val="00473D95"/>
    <w:rsid w:val="00474C1A"/>
    <w:rsid w:val="00475391"/>
    <w:rsid w:val="00477816"/>
    <w:rsid w:val="00480B6C"/>
    <w:rsid w:val="00485763"/>
    <w:rsid w:val="00485DFC"/>
    <w:rsid w:val="0048652C"/>
    <w:rsid w:val="004872BC"/>
    <w:rsid w:val="00491468"/>
    <w:rsid w:val="00493F87"/>
    <w:rsid w:val="004A0481"/>
    <w:rsid w:val="004A3317"/>
    <w:rsid w:val="004B05A7"/>
    <w:rsid w:val="004B06E2"/>
    <w:rsid w:val="004B08E1"/>
    <w:rsid w:val="004B1631"/>
    <w:rsid w:val="004B22BC"/>
    <w:rsid w:val="004B307D"/>
    <w:rsid w:val="004B5AB4"/>
    <w:rsid w:val="004B6CFE"/>
    <w:rsid w:val="004C01E8"/>
    <w:rsid w:val="004C060F"/>
    <w:rsid w:val="004C591F"/>
    <w:rsid w:val="004C5A57"/>
    <w:rsid w:val="004C6A00"/>
    <w:rsid w:val="004D18BD"/>
    <w:rsid w:val="004D4669"/>
    <w:rsid w:val="004D5920"/>
    <w:rsid w:val="004D7EA2"/>
    <w:rsid w:val="004E0780"/>
    <w:rsid w:val="004E5B2A"/>
    <w:rsid w:val="004F3EBF"/>
    <w:rsid w:val="004F5BE2"/>
    <w:rsid w:val="0050245C"/>
    <w:rsid w:val="00503B0D"/>
    <w:rsid w:val="0050405A"/>
    <w:rsid w:val="005060CB"/>
    <w:rsid w:val="00510198"/>
    <w:rsid w:val="00510280"/>
    <w:rsid w:val="00510C6D"/>
    <w:rsid w:val="005165E0"/>
    <w:rsid w:val="00516BDA"/>
    <w:rsid w:val="00522E0D"/>
    <w:rsid w:val="00523885"/>
    <w:rsid w:val="005266B5"/>
    <w:rsid w:val="00530802"/>
    <w:rsid w:val="00531AD4"/>
    <w:rsid w:val="00534EDC"/>
    <w:rsid w:val="00535493"/>
    <w:rsid w:val="00537D5E"/>
    <w:rsid w:val="005406C2"/>
    <w:rsid w:val="00554B30"/>
    <w:rsid w:val="005620F0"/>
    <w:rsid w:val="005650DA"/>
    <w:rsid w:val="00573F94"/>
    <w:rsid w:val="00582265"/>
    <w:rsid w:val="00582F40"/>
    <w:rsid w:val="00583FF2"/>
    <w:rsid w:val="005863BB"/>
    <w:rsid w:val="00586445"/>
    <w:rsid w:val="00586E39"/>
    <w:rsid w:val="00587536"/>
    <w:rsid w:val="00587C9F"/>
    <w:rsid w:val="00592A59"/>
    <w:rsid w:val="005979A6"/>
    <w:rsid w:val="00597C24"/>
    <w:rsid w:val="005A29D0"/>
    <w:rsid w:val="005B444B"/>
    <w:rsid w:val="005B6053"/>
    <w:rsid w:val="005C180B"/>
    <w:rsid w:val="005C1BA0"/>
    <w:rsid w:val="005C2229"/>
    <w:rsid w:val="005C342F"/>
    <w:rsid w:val="005D0A10"/>
    <w:rsid w:val="005D5181"/>
    <w:rsid w:val="005D580E"/>
    <w:rsid w:val="005E031A"/>
    <w:rsid w:val="005E325A"/>
    <w:rsid w:val="005E59F2"/>
    <w:rsid w:val="005E7866"/>
    <w:rsid w:val="005F2106"/>
    <w:rsid w:val="005F273D"/>
    <w:rsid w:val="005F59A4"/>
    <w:rsid w:val="005F5F05"/>
    <w:rsid w:val="00600A45"/>
    <w:rsid w:val="006050B0"/>
    <w:rsid w:val="00606FAB"/>
    <w:rsid w:val="00607282"/>
    <w:rsid w:val="00607F3C"/>
    <w:rsid w:val="0061293C"/>
    <w:rsid w:val="006151B0"/>
    <w:rsid w:val="00617215"/>
    <w:rsid w:val="00624CE2"/>
    <w:rsid w:val="00625467"/>
    <w:rsid w:val="006275BE"/>
    <w:rsid w:val="00630A3C"/>
    <w:rsid w:val="00635C60"/>
    <w:rsid w:val="00636AA6"/>
    <w:rsid w:val="00642CA4"/>
    <w:rsid w:val="00651AAD"/>
    <w:rsid w:val="0065316E"/>
    <w:rsid w:val="00654E2A"/>
    <w:rsid w:val="00656673"/>
    <w:rsid w:val="006605EE"/>
    <w:rsid w:val="0066119B"/>
    <w:rsid w:val="006647CE"/>
    <w:rsid w:val="006657A1"/>
    <w:rsid w:val="00672930"/>
    <w:rsid w:val="006737BE"/>
    <w:rsid w:val="006750F9"/>
    <w:rsid w:val="0068118E"/>
    <w:rsid w:val="00682A59"/>
    <w:rsid w:val="006859A0"/>
    <w:rsid w:val="00690372"/>
    <w:rsid w:val="0069567B"/>
    <w:rsid w:val="006A005A"/>
    <w:rsid w:val="006A0777"/>
    <w:rsid w:val="006A10FF"/>
    <w:rsid w:val="006A2628"/>
    <w:rsid w:val="006B1889"/>
    <w:rsid w:val="006B4A33"/>
    <w:rsid w:val="006B5105"/>
    <w:rsid w:val="006C61D9"/>
    <w:rsid w:val="006D01C8"/>
    <w:rsid w:val="006D5D40"/>
    <w:rsid w:val="006E2D53"/>
    <w:rsid w:val="006E5570"/>
    <w:rsid w:val="006F2A1F"/>
    <w:rsid w:val="006F4EEB"/>
    <w:rsid w:val="006F6E25"/>
    <w:rsid w:val="006F7B42"/>
    <w:rsid w:val="00704508"/>
    <w:rsid w:val="007062B7"/>
    <w:rsid w:val="007171C5"/>
    <w:rsid w:val="0072078B"/>
    <w:rsid w:val="0072187C"/>
    <w:rsid w:val="0072194E"/>
    <w:rsid w:val="00727E21"/>
    <w:rsid w:val="007347BB"/>
    <w:rsid w:val="0073620C"/>
    <w:rsid w:val="007364DB"/>
    <w:rsid w:val="00740B23"/>
    <w:rsid w:val="007430E5"/>
    <w:rsid w:val="00746240"/>
    <w:rsid w:val="007578A4"/>
    <w:rsid w:val="007637CA"/>
    <w:rsid w:val="00765D3D"/>
    <w:rsid w:val="00767724"/>
    <w:rsid w:val="007707E2"/>
    <w:rsid w:val="0077128E"/>
    <w:rsid w:val="007777E7"/>
    <w:rsid w:val="00782726"/>
    <w:rsid w:val="00785556"/>
    <w:rsid w:val="007871DE"/>
    <w:rsid w:val="007936F9"/>
    <w:rsid w:val="00794CFF"/>
    <w:rsid w:val="00795058"/>
    <w:rsid w:val="00796DA5"/>
    <w:rsid w:val="007A060A"/>
    <w:rsid w:val="007A5A7A"/>
    <w:rsid w:val="007B13A4"/>
    <w:rsid w:val="007B2F8D"/>
    <w:rsid w:val="007B3712"/>
    <w:rsid w:val="007B5032"/>
    <w:rsid w:val="007C694B"/>
    <w:rsid w:val="007D0E46"/>
    <w:rsid w:val="007D349A"/>
    <w:rsid w:val="007E68B3"/>
    <w:rsid w:val="007F0F83"/>
    <w:rsid w:val="007F1DFD"/>
    <w:rsid w:val="007F4141"/>
    <w:rsid w:val="007F6083"/>
    <w:rsid w:val="007F700A"/>
    <w:rsid w:val="007F742B"/>
    <w:rsid w:val="00800572"/>
    <w:rsid w:val="008026E4"/>
    <w:rsid w:val="0080285B"/>
    <w:rsid w:val="008048E0"/>
    <w:rsid w:val="008075C5"/>
    <w:rsid w:val="00807B2E"/>
    <w:rsid w:val="008131D7"/>
    <w:rsid w:val="0082287D"/>
    <w:rsid w:val="00823629"/>
    <w:rsid w:val="00824F6F"/>
    <w:rsid w:val="008279F2"/>
    <w:rsid w:val="00827B47"/>
    <w:rsid w:val="00827F36"/>
    <w:rsid w:val="008343FB"/>
    <w:rsid w:val="00835605"/>
    <w:rsid w:val="008357EC"/>
    <w:rsid w:val="0083653D"/>
    <w:rsid w:val="00837166"/>
    <w:rsid w:val="00842F3B"/>
    <w:rsid w:val="0084425A"/>
    <w:rsid w:val="0084566D"/>
    <w:rsid w:val="00845971"/>
    <w:rsid w:val="00856B25"/>
    <w:rsid w:val="00861145"/>
    <w:rsid w:val="0086521A"/>
    <w:rsid w:val="00867C5C"/>
    <w:rsid w:val="00874207"/>
    <w:rsid w:val="0087435E"/>
    <w:rsid w:val="00877503"/>
    <w:rsid w:val="0088043B"/>
    <w:rsid w:val="00884D83"/>
    <w:rsid w:val="00886095"/>
    <w:rsid w:val="00886FCF"/>
    <w:rsid w:val="00894CE8"/>
    <w:rsid w:val="00895D86"/>
    <w:rsid w:val="00897389"/>
    <w:rsid w:val="008A208E"/>
    <w:rsid w:val="008A394F"/>
    <w:rsid w:val="008A610C"/>
    <w:rsid w:val="008A7D58"/>
    <w:rsid w:val="008B2D28"/>
    <w:rsid w:val="008B79C1"/>
    <w:rsid w:val="008B7F39"/>
    <w:rsid w:val="008C24F1"/>
    <w:rsid w:val="008C6174"/>
    <w:rsid w:val="008D3C93"/>
    <w:rsid w:val="008D4353"/>
    <w:rsid w:val="008D45C7"/>
    <w:rsid w:val="008D4EB6"/>
    <w:rsid w:val="008D779E"/>
    <w:rsid w:val="008E0F09"/>
    <w:rsid w:val="008E1BFB"/>
    <w:rsid w:val="008E3558"/>
    <w:rsid w:val="008E537A"/>
    <w:rsid w:val="008E7C2C"/>
    <w:rsid w:val="008E7EA7"/>
    <w:rsid w:val="008F408D"/>
    <w:rsid w:val="008F7947"/>
    <w:rsid w:val="0090448A"/>
    <w:rsid w:val="00904A00"/>
    <w:rsid w:val="00905F65"/>
    <w:rsid w:val="00906CEB"/>
    <w:rsid w:val="00910187"/>
    <w:rsid w:val="00912508"/>
    <w:rsid w:val="009172DC"/>
    <w:rsid w:val="00924C00"/>
    <w:rsid w:val="0092711C"/>
    <w:rsid w:val="009301D8"/>
    <w:rsid w:val="009333CC"/>
    <w:rsid w:val="00933A25"/>
    <w:rsid w:val="009379AA"/>
    <w:rsid w:val="0094052E"/>
    <w:rsid w:val="00943196"/>
    <w:rsid w:val="009442BA"/>
    <w:rsid w:val="00951949"/>
    <w:rsid w:val="00953E36"/>
    <w:rsid w:val="00955867"/>
    <w:rsid w:val="00960578"/>
    <w:rsid w:val="00961BCC"/>
    <w:rsid w:val="009649DC"/>
    <w:rsid w:val="00965397"/>
    <w:rsid w:val="00966B3E"/>
    <w:rsid w:val="00967AD5"/>
    <w:rsid w:val="00973607"/>
    <w:rsid w:val="0097643A"/>
    <w:rsid w:val="0098061C"/>
    <w:rsid w:val="00980C8B"/>
    <w:rsid w:val="00983FC0"/>
    <w:rsid w:val="00990E82"/>
    <w:rsid w:val="00992B74"/>
    <w:rsid w:val="00992CA5"/>
    <w:rsid w:val="00993C60"/>
    <w:rsid w:val="009A62A3"/>
    <w:rsid w:val="009A711D"/>
    <w:rsid w:val="009B1317"/>
    <w:rsid w:val="009B4ECF"/>
    <w:rsid w:val="009C05C7"/>
    <w:rsid w:val="009C551D"/>
    <w:rsid w:val="009C6501"/>
    <w:rsid w:val="009D164C"/>
    <w:rsid w:val="009D54BD"/>
    <w:rsid w:val="009E03F1"/>
    <w:rsid w:val="009F0436"/>
    <w:rsid w:val="009F244C"/>
    <w:rsid w:val="009F248F"/>
    <w:rsid w:val="009F35B8"/>
    <w:rsid w:val="00A03F60"/>
    <w:rsid w:val="00A0519F"/>
    <w:rsid w:val="00A10640"/>
    <w:rsid w:val="00A11B8C"/>
    <w:rsid w:val="00A11EA2"/>
    <w:rsid w:val="00A12FD9"/>
    <w:rsid w:val="00A136F1"/>
    <w:rsid w:val="00A14BCB"/>
    <w:rsid w:val="00A15CFB"/>
    <w:rsid w:val="00A17578"/>
    <w:rsid w:val="00A261B0"/>
    <w:rsid w:val="00A27831"/>
    <w:rsid w:val="00A31821"/>
    <w:rsid w:val="00A40EA7"/>
    <w:rsid w:val="00A4414A"/>
    <w:rsid w:val="00A45002"/>
    <w:rsid w:val="00A50796"/>
    <w:rsid w:val="00A55FFF"/>
    <w:rsid w:val="00A56C46"/>
    <w:rsid w:val="00A6063B"/>
    <w:rsid w:val="00A608FE"/>
    <w:rsid w:val="00A65FD8"/>
    <w:rsid w:val="00A730CA"/>
    <w:rsid w:val="00A746A2"/>
    <w:rsid w:val="00A76D2F"/>
    <w:rsid w:val="00A77056"/>
    <w:rsid w:val="00A81347"/>
    <w:rsid w:val="00A8679F"/>
    <w:rsid w:val="00A94726"/>
    <w:rsid w:val="00A96830"/>
    <w:rsid w:val="00AA6FCE"/>
    <w:rsid w:val="00AB2900"/>
    <w:rsid w:val="00AB332D"/>
    <w:rsid w:val="00AB635C"/>
    <w:rsid w:val="00AB77F1"/>
    <w:rsid w:val="00AC1F70"/>
    <w:rsid w:val="00AD402B"/>
    <w:rsid w:val="00AD438B"/>
    <w:rsid w:val="00AD520A"/>
    <w:rsid w:val="00AD7F80"/>
    <w:rsid w:val="00AE0D49"/>
    <w:rsid w:val="00AE523B"/>
    <w:rsid w:val="00AE6744"/>
    <w:rsid w:val="00AF71FB"/>
    <w:rsid w:val="00B0143A"/>
    <w:rsid w:val="00B02292"/>
    <w:rsid w:val="00B02E9F"/>
    <w:rsid w:val="00B061C5"/>
    <w:rsid w:val="00B06E52"/>
    <w:rsid w:val="00B06F63"/>
    <w:rsid w:val="00B11094"/>
    <w:rsid w:val="00B120E1"/>
    <w:rsid w:val="00B152FE"/>
    <w:rsid w:val="00B16ED4"/>
    <w:rsid w:val="00B173A6"/>
    <w:rsid w:val="00B20D43"/>
    <w:rsid w:val="00B21DC3"/>
    <w:rsid w:val="00B26DC9"/>
    <w:rsid w:val="00B27094"/>
    <w:rsid w:val="00B323DF"/>
    <w:rsid w:val="00B34244"/>
    <w:rsid w:val="00B3541A"/>
    <w:rsid w:val="00B40849"/>
    <w:rsid w:val="00B41964"/>
    <w:rsid w:val="00B44BC0"/>
    <w:rsid w:val="00B45242"/>
    <w:rsid w:val="00B45A84"/>
    <w:rsid w:val="00B50849"/>
    <w:rsid w:val="00B517D2"/>
    <w:rsid w:val="00B52BA6"/>
    <w:rsid w:val="00B564C9"/>
    <w:rsid w:val="00B56946"/>
    <w:rsid w:val="00B61751"/>
    <w:rsid w:val="00B62B0D"/>
    <w:rsid w:val="00B63A9A"/>
    <w:rsid w:val="00B64F9B"/>
    <w:rsid w:val="00B7095F"/>
    <w:rsid w:val="00B810D3"/>
    <w:rsid w:val="00B81A4B"/>
    <w:rsid w:val="00B82336"/>
    <w:rsid w:val="00B8334F"/>
    <w:rsid w:val="00B96441"/>
    <w:rsid w:val="00BA5777"/>
    <w:rsid w:val="00BA722C"/>
    <w:rsid w:val="00BA780F"/>
    <w:rsid w:val="00BA7DEB"/>
    <w:rsid w:val="00BB052D"/>
    <w:rsid w:val="00BB0CA4"/>
    <w:rsid w:val="00BB2E9B"/>
    <w:rsid w:val="00BB2F39"/>
    <w:rsid w:val="00BB390A"/>
    <w:rsid w:val="00BB6929"/>
    <w:rsid w:val="00BB7697"/>
    <w:rsid w:val="00BC26BA"/>
    <w:rsid w:val="00BC5519"/>
    <w:rsid w:val="00BC61B4"/>
    <w:rsid w:val="00BD16C9"/>
    <w:rsid w:val="00BD7DB5"/>
    <w:rsid w:val="00BE29B8"/>
    <w:rsid w:val="00BF105D"/>
    <w:rsid w:val="00BF303B"/>
    <w:rsid w:val="00BF5824"/>
    <w:rsid w:val="00BF605B"/>
    <w:rsid w:val="00C02713"/>
    <w:rsid w:val="00C027F8"/>
    <w:rsid w:val="00C0719C"/>
    <w:rsid w:val="00C10D55"/>
    <w:rsid w:val="00C10D71"/>
    <w:rsid w:val="00C15116"/>
    <w:rsid w:val="00C161A9"/>
    <w:rsid w:val="00C172E4"/>
    <w:rsid w:val="00C2246D"/>
    <w:rsid w:val="00C22BC0"/>
    <w:rsid w:val="00C2573B"/>
    <w:rsid w:val="00C301FF"/>
    <w:rsid w:val="00C315B5"/>
    <w:rsid w:val="00C31608"/>
    <w:rsid w:val="00C31CDE"/>
    <w:rsid w:val="00C34DD4"/>
    <w:rsid w:val="00C34E55"/>
    <w:rsid w:val="00C355BD"/>
    <w:rsid w:val="00C370A4"/>
    <w:rsid w:val="00C428DB"/>
    <w:rsid w:val="00C467A8"/>
    <w:rsid w:val="00C53E8A"/>
    <w:rsid w:val="00C5670F"/>
    <w:rsid w:val="00C570B2"/>
    <w:rsid w:val="00C6177F"/>
    <w:rsid w:val="00C6178E"/>
    <w:rsid w:val="00C643AA"/>
    <w:rsid w:val="00C6595F"/>
    <w:rsid w:val="00C6765F"/>
    <w:rsid w:val="00C71708"/>
    <w:rsid w:val="00C72E82"/>
    <w:rsid w:val="00C73FB4"/>
    <w:rsid w:val="00C7422C"/>
    <w:rsid w:val="00C86EAE"/>
    <w:rsid w:val="00C90153"/>
    <w:rsid w:val="00C92926"/>
    <w:rsid w:val="00C92BE3"/>
    <w:rsid w:val="00C9339F"/>
    <w:rsid w:val="00C9718D"/>
    <w:rsid w:val="00CA6202"/>
    <w:rsid w:val="00CA688C"/>
    <w:rsid w:val="00CB38CE"/>
    <w:rsid w:val="00CB3984"/>
    <w:rsid w:val="00CB6179"/>
    <w:rsid w:val="00CB760E"/>
    <w:rsid w:val="00CB7AFA"/>
    <w:rsid w:val="00CC3544"/>
    <w:rsid w:val="00CC43AD"/>
    <w:rsid w:val="00CC5775"/>
    <w:rsid w:val="00CD017D"/>
    <w:rsid w:val="00CD073C"/>
    <w:rsid w:val="00CD41F4"/>
    <w:rsid w:val="00CE218E"/>
    <w:rsid w:val="00CE3199"/>
    <w:rsid w:val="00CE3B73"/>
    <w:rsid w:val="00CF0292"/>
    <w:rsid w:val="00CF03AF"/>
    <w:rsid w:val="00CF1770"/>
    <w:rsid w:val="00CF327E"/>
    <w:rsid w:val="00CF405F"/>
    <w:rsid w:val="00CF7784"/>
    <w:rsid w:val="00D03187"/>
    <w:rsid w:val="00D03F71"/>
    <w:rsid w:val="00D05FE1"/>
    <w:rsid w:val="00D07168"/>
    <w:rsid w:val="00D104CD"/>
    <w:rsid w:val="00D106CF"/>
    <w:rsid w:val="00D115F1"/>
    <w:rsid w:val="00D13929"/>
    <w:rsid w:val="00D24204"/>
    <w:rsid w:val="00D30BBE"/>
    <w:rsid w:val="00D31C21"/>
    <w:rsid w:val="00D32645"/>
    <w:rsid w:val="00D36D75"/>
    <w:rsid w:val="00D37F22"/>
    <w:rsid w:val="00D40B79"/>
    <w:rsid w:val="00D41F2B"/>
    <w:rsid w:val="00D43623"/>
    <w:rsid w:val="00D447FB"/>
    <w:rsid w:val="00D454B4"/>
    <w:rsid w:val="00D5045C"/>
    <w:rsid w:val="00D527E0"/>
    <w:rsid w:val="00D5423F"/>
    <w:rsid w:val="00D55C37"/>
    <w:rsid w:val="00D55F31"/>
    <w:rsid w:val="00D5794F"/>
    <w:rsid w:val="00D64AD3"/>
    <w:rsid w:val="00D655F8"/>
    <w:rsid w:val="00D65B4A"/>
    <w:rsid w:val="00D702D0"/>
    <w:rsid w:val="00D74E28"/>
    <w:rsid w:val="00D85AE7"/>
    <w:rsid w:val="00D90D33"/>
    <w:rsid w:val="00D95A2C"/>
    <w:rsid w:val="00DA1C9F"/>
    <w:rsid w:val="00DA6334"/>
    <w:rsid w:val="00DB104B"/>
    <w:rsid w:val="00DB208D"/>
    <w:rsid w:val="00DB44BB"/>
    <w:rsid w:val="00DC2AE3"/>
    <w:rsid w:val="00DC741B"/>
    <w:rsid w:val="00DD1BF9"/>
    <w:rsid w:val="00DD3064"/>
    <w:rsid w:val="00DD3EF9"/>
    <w:rsid w:val="00DD5922"/>
    <w:rsid w:val="00DE214E"/>
    <w:rsid w:val="00DE3898"/>
    <w:rsid w:val="00DE3EF2"/>
    <w:rsid w:val="00DE4429"/>
    <w:rsid w:val="00DE6056"/>
    <w:rsid w:val="00DE6FCA"/>
    <w:rsid w:val="00DF0696"/>
    <w:rsid w:val="00DF4528"/>
    <w:rsid w:val="00DF5970"/>
    <w:rsid w:val="00DF654D"/>
    <w:rsid w:val="00DF6E06"/>
    <w:rsid w:val="00E00D4E"/>
    <w:rsid w:val="00E012DD"/>
    <w:rsid w:val="00E03399"/>
    <w:rsid w:val="00E0418E"/>
    <w:rsid w:val="00E05DEE"/>
    <w:rsid w:val="00E0609B"/>
    <w:rsid w:val="00E06EAA"/>
    <w:rsid w:val="00E12887"/>
    <w:rsid w:val="00E13642"/>
    <w:rsid w:val="00E13851"/>
    <w:rsid w:val="00E239DD"/>
    <w:rsid w:val="00E24EC9"/>
    <w:rsid w:val="00E25153"/>
    <w:rsid w:val="00E308D9"/>
    <w:rsid w:val="00E31508"/>
    <w:rsid w:val="00E31837"/>
    <w:rsid w:val="00E324DB"/>
    <w:rsid w:val="00E36825"/>
    <w:rsid w:val="00E3753A"/>
    <w:rsid w:val="00E4156D"/>
    <w:rsid w:val="00E440C4"/>
    <w:rsid w:val="00E53572"/>
    <w:rsid w:val="00E56161"/>
    <w:rsid w:val="00E57A9F"/>
    <w:rsid w:val="00E6012A"/>
    <w:rsid w:val="00E62514"/>
    <w:rsid w:val="00E70AFF"/>
    <w:rsid w:val="00E71634"/>
    <w:rsid w:val="00E7445D"/>
    <w:rsid w:val="00E81768"/>
    <w:rsid w:val="00E85782"/>
    <w:rsid w:val="00E95E6A"/>
    <w:rsid w:val="00EA0362"/>
    <w:rsid w:val="00EA436C"/>
    <w:rsid w:val="00EB11D5"/>
    <w:rsid w:val="00EB24C3"/>
    <w:rsid w:val="00EB6B4D"/>
    <w:rsid w:val="00EC2A3C"/>
    <w:rsid w:val="00EC4FB4"/>
    <w:rsid w:val="00ED1669"/>
    <w:rsid w:val="00ED2277"/>
    <w:rsid w:val="00EE117F"/>
    <w:rsid w:val="00EE3DB2"/>
    <w:rsid w:val="00EE4407"/>
    <w:rsid w:val="00EE72D3"/>
    <w:rsid w:val="00EF3E20"/>
    <w:rsid w:val="00F00058"/>
    <w:rsid w:val="00F01ABC"/>
    <w:rsid w:val="00F022B8"/>
    <w:rsid w:val="00F0390E"/>
    <w:rsid w:val="00F04B37"/>
    <w:rsid w:val="00F05C6F"/>
    <w:rsid w:val="00F078DA"/>
    <w:rsid w:val="00F07FD3"/>
    <w:rsid w:val="00F1195E"/>
    <w:rsid w:val="00F14901"/>
    <w:rsid w:val="00F25A58"/>
    <w:rsid w:val="00F273B6"/>
    <w:rsid w:val="00F32BC9"/>
    <w:rsid w:val="00F365E3"/>
    <w:rsid w:val="00F372C4"/>
    <w:rsid w:val="00F40788"/>
    <w:rsid w:val="00F41F94"/>
    <w:rsid w:val="00F43D27"/>
    <w:rsid w:val="00F44A92"/>
    <w:rsid w:val="00F473F5"/>
    <w:rsid w:val="00F50441"/>
    <w:rsid w:val="00F5134F"/>
    <w:rsid w:val="00F53F52"/>
    <w:rsid w:val="00F5580A"/>
    <w:rsid w:val="00F636ED"/>
    <w:rsid w:val="00F643DA"/>
    <w:rsid w:val="00F66C95"/>
    <w:rsid w:val="00F70051"/>
    <w:rsid w:val="00F7156C"/>
    <w:rsid w:val="00F71707"/>
    <w:rsid w:val="00F71A01"/>
    <w:rsid w:val="00F86544"/>
    <w:rsid w:val="00F93E44"/>
    <w:rsid w:val="00F94FD0"/>
    <w:rsid w:val="00F97D58"/>
    <w:rsid w:val="00FA4780"/>
    <w:rsid w:val="00FB0ACD"/>
    <w:rsid w:val="00FB16D0"/>
    <w:rsid w:val="00FB28D5"/>
    <w:rsid w:val="00FB40B1"/>
    <w:rsid w:val="00FB45AA"/>
    <w:rsid w:val="00FB4C98"/>
    <w:rsid w:val="00FB7722"/>
    <w:rsid w:val="00FC5A7C"/>
    <w:rsid w:val="00FD0CE8"/>
    <w:rsid w:val="00FD2109"/>
    <w:rsid w:val="00FD4F36"/>
    <w:rsid w:val="00FD5F69"/>
    <w:rsid w:val="00FE321D"/>
    <w:rsid w:val="00FE43EB"/>
    <w:rsid w:val="00FF36D3"/>
    <w:rsid w:val="00FF6E55"/>
    <w:rsid w:val="017C70FA"/>
    <w:rsid w:val="02106241"/>
    <w:rsid w:val="022E1884"/>
    <w:rsid w:val="074201F0"/>
    <w:rsid w:val="093941E1"/>
    <w:rsid w:val="099E2F38"/>
    <w:rsid w:val="0B394542"/>
    <w:rsid w:val="0DC80AB8"/>
    <w:rsid w:val="12DA289F"/>
    <w:rsid w:val="1501639C"/>
    <w:rsid w:val="16510E79"/>
    <w:rsid w:val="17C31749"/>
    <w:rsid w:val="17C7165F"/>
    <w:rsid w:val="1AA9490A"/>
    <w:rsid w:val="247D48D8"/>
    <w:rsid w:val="2B8B6355"/>
    <w:rsid w:val="30A15B89"/>
    <w:rsid w:val="31053BDF"/>
    <w:rsid w:val="31662CC3"/>
    <w:rsid w:val="32C06C15"/>
    <w:rsid w:val="33C03197"/>
    <w:rsid w:val="357158C4"/>
    <w:rsid w:val="36CC4A23"/>
    <w:rsid w:val="3CDD612C"/>
    <w:rsid w:val="3FE9605E"/>
    <w:rsid w:val="4AA163C8"/>
    <w:rsid w:val="4C33210E"/>
    <w:rsid w:val="51A376E4"/>
    <w:rsid w:val="51C63535"/>
    <w:rsid w:val="527307C4"/>
    <w:rsid w:val="5B3E7CFF"/>
    <w:rsid w:val="5FB26B03"/>
    <w:rsid w:val="601930EC"/>
    <w:rsid w:val="6DF91D1F"/>
    <w:rsid w:val="6FE7173A"/>
    <w:rsid w:val="71443201"/>
    <w:rsid w:val="71807441"/>
    <w:rsid w:val="73721B29"/>
    <w:rsid w:val="749255D2"/>
    <w:rsid w:val="79A8546B"/>
    <w:rsid w:val="7FF3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9"/>
    <w:pPr>
      <w:keepNext/>
      <w:widowControl/>
      <w:numPr>
        <w:ilvl w:val="0"/>
        <w:numId w:val="1"/>
      </w:numPr>
      <w:shd w:val="clear" w:color="auto" w:fill="E6E6E6"/>
      <w:spacing w:before="240" w:after="60"/>
      <w:jc w:val="left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31"/>
    <w:qFormat/>
    <w:uiPriority w:val="99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Arial Bold" w:hAnsi="Arial Bold" w:cs="Arial Bold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2"/>
    <w:qFormat/>
    <w:uiPriority w:val="99"/>
    <w:pPr>
      <w:keepNext/>
      <w:widowControl/>
      <w:numPr>
        <w:ilvl w:val="2"/>
        <w:numId w:val="1"/>
      </w:numPr>
      <w:spacing w:before="240" w:after="60"/>
      <w:jc w:val="left"/>
      <w:outlineLvl w:val="2"/>
    </w:pPr>
    <w:rPr>
      <w:rFonts w:ascii="Arial" w:hAnsi="Arial" w:cs="Arial"/>
      <w:i/>
      <w:iCs/>
      <w:kern w:val="0"/>
      <w:sz w:val="28"/>
      <w:szCs w:val="28"/>
    </w:rPr>
  </w:style>
  <w:style w:type="paragraph" w:styleId="5">
    <w:name w:val="heading 4"/>
    <w:basedOn w:val="1"/>
    <w:next w:val="1"/>
    <w:link w:val="33"/>
    <w:qFormat/>
    <w:uiPriority w:val="99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kern w:val="0"/>
      <w:sz w:val="28"/>
      <w:szCs w:val="28"/>
    </w:rPr>
  </w:style>
  <w:style w:type="paragraph" w:styleId="6">
    <w:name w:val="heading 5"/>
    <w:basedOn w:val="1"/>
    <w:next w:val="1"/>
    <w:link w:val="34"/>
    <w:qFormat/>
    <w:uiPriority w:val="99"/>
    <w:pPr>
      <w:widowControl/>
      <w:numPr>
        <w:ilvl w:val="4"/>
        <w:numId w:val="1"/>
      </w:numPr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link w:val="35"/>
    <w:qFormat/>
    <w:uiPriority w:val="99"/>
    <w:pPr>
      <w:widowControl/>
      <w:numPr>
        <w:ilvl w:val="5"/>
        <w:numId w:val="1"/>
      </w:numPr>
      <w:spacing w:before="240" w:after="60"/>
      <w:jc w:val="left"/>
      <w:outlineLvl w:val="5"/>
    </w:pPr>
    <w:rPr>
      <w:b/>
      <w:bCs/>
      <w:kern w:val="0"/>
      <w:sz w:val="22"/>
    </w:rPr>
  </w:style>
  <w:style w:type="paragraph" w:styleId="8">
    <w:name w:val="heading 7"/>
    <w:basedOn w:val="1"/>
    <w:next w:val="1"/>
    <w:link w:val="36"/>
    <w:qFormat/>
    <w:uiPriority w:val="99"/>
    <w:pPr>
      <w:widowControl/>
      <w:numPr>
        <w:ilvl w:val="6"/>
        <w:numId w:val="1"/>
      </w:numPr>
      <w:spacing w:before="240" w:after="60"/>
      <w:jc w:val="left"/>
      <w:outlineLvl w:val="6"/>
    </w:pPr>
    <w:rPr>
      <w:kern w:val="0"/>
      <w:sz w:val="24"/>
    </w:rPr>
  </w:style>
  <w:style w:type="paragraph" w:styleId="9">
    <w:name w:val="heading 8"/>
    <w:basedOn w:val="1"/>
    <w:next w:val="1"/>
    <w:link w:val="37"/>
    <w:qFormat/>
    <w:uiPriority w:val="99"/>
    <w:pPr>
      <w:widowControl/>
      <w:numPr>
        <w:ilvl w:val="7"/>
        <w:numId w:val="1"/>
      </w:numPr>
      <w:spacing w:before="240" w:after="60"/>
      <w:jc w:val="left"/>
      <w:outlineLvl w:val="7"/>
    </w:pPr>
    <w:rPr>
      <w:i/>
      <w:iCs/>
      <w:kern w:val="0"/>
      <w:sz w:val="24"/>
    </w:rPr>
  </w:style>
  <w:style w:type="paragraph" w:styleId="10">
    <w:name w:val="heading 9"/>
    <w:basedOn w:val="1"/>
    <w:next w:val="1"/>
    <w:link w:val="38"/>
    <w:qFormat/>
    <w:uiPriority w:val="99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 w:cs="Arial"/>
      <w:kern w:val="0"/>
      <w:sz w:val="22"/>
    </w:rPr>
  </w:style>
  <w:style w:type="character" w:default="1" w:styleId="22">
    <w:name w:val="Default Paragraph Font"/>
    <w:unhideWhenUsed/>
    <w:qFormat/>
    <w:uiPriority w:val="1"/>
  </w:style>
  <w:style w:type="table" w:default="1" w:styleId="2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1"/>
    <w:unhideWhenUsed/>
    <w:qFormat/>
    <w:uiPriority w:val="99"/>
    <w:rPr>
      <w:b/>
      <w:bCs/>
    </w:rPr>
  </w:style>
  <w:style w:type="paragraph" w:styleId="12">
    <w:name w:val="annotation text"/>
    <w:basedOn w:val="1"/>
    <w:link w:val="50"/>
    <w:unhideWhenUsed/>
    <w:uiPriority w:val="99"/>
    <w:pPr>
      <w:jc w:val="left"/>
    </w:pPr>
  </w:style>
  <w:style w:type="paragraph" w:styleId="13">
    <w:name w:val="Document Map"/>
    <w:basedOn w:val="1"/>
    <w:link w:val="47"/>
    <w:unhideWhenUsed/>
    <w:uiPriority w:val="99"/>
    <w:rPr>
      <w:rFonts w:ascii="宋体" w:hAnsiTheme="minorHAnsi" w:cstheme="minorBidi"/>
      <w:sz w:val="18"/>
      <w:szCs w:val="18"/>
    </w:rPr>
  </w:style>
  <w:style w:type="paragraph" w:styleId="14">
    <w:name w:val="Body Text Indent"/>
    <w:basedOn w:val="1"/>
    <w:link w:val="45"/>
    <w:uiPriority w:val="0"/>
    <w:pPr>
      <w:spacing w:after="120"/>
      <w:ind w:left="420" w:leftChars="200"/>
    </w:pPr>
    <w:rPr>
      <w:lang w:val="zh-CN" w:eastAsia="zh-CN"/>
    </w:rPr>
  </w:style>
  <w:style w:type="paragraph" w:styleId="15">
    <w:name w:val="toc 3"/>
    <w:basedOn w:val="1"/>
    <w:next w:val="1"/>
    <w:uiPriority w:val="39"/>
    <w:pPr>
      <w:tabs>
        <w:tab w:val="left" w:pos="1680"/>
        <w:tab w:val="right" w:leader="dot" w:pos="9555"/>
      </w:tabs>
      <w:ind w:left="840" w:leftChars="400"/>
    </w:pPr>
  </w:style>
  <w:style w:type="paragraph" w:styleId="16">
    <w:name w:val="Balloon Text"/>
    <w:basedOn w:val="1"/>
    <w:link w:val="49"/>
    <w:unhideWhenUsed/>
    <w:uiPriority w:val="99"/>
    <w:rPr>
      <w:sz w:val="18"/>
      <w:szCs w:val="18"/>
    </w:rPr>
  </w:style>
  <w:style w:type="paragraph" w:styleId="17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tabs>
        <w:tab w:val="left" w:pos="420"/>
        <w:tab w:val="right" w:leader="dot" w:pos="9555"/>
      </w:tabs>
    </w:pPr>
  </w:style>
  <w:style w:type="paragraph" w:styleId="20">
    <w:name w:val="toc 2"/>
    <w:basedOn w:val="1"/>
    <w:next w:val="1"/>
    <w:uiPriority w:val="39"/>
    <w:pPr>
      <w:tabs>
        <w:tab w:val="left" w:pos="1050"/>
        <w:tab w:val="right" w:leader="dot" w:pos="9555"/>
      </w:tabs>
      <w:ind w:left="420" w:leftChars="200"/>
    </w:pPr>
  </w:style>
  <w:style w:type="paragraph" w:styleId="21">
    <w:name w:val="Title"/>
    <w:basedOn w:val="1"/>
    <w:next w:val="1"/>
    <w:link w:val="4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styleId="23">
    <w:name w:val="Emphasis"/>
    <w:basedOn w:val="22"/>
    <w:qFormat/>
    <w:uiPriority w:val="20"/>
    <w:rPr>
      <w:i/>
      <w:iCs/>
    </w:rPr>
  </w:style>
  <w:style w:type="character" w:styleId="24">
    <w:name w:val="Hyperlink"/>
    <w:uiPriority w:val="99"/>
    <w:rPr>
      <w:color w:val="0000FF"/>
      <w:u w:val="single"/>
    </w:rPr>
  </w:style>
  <w:style w:type="character" w:styleId="25">
    <w:name w:val="annotation reference"/>
    <w:basedOn w:val="22"/>
    <w:unhideWhenUsed/>
    <w:uiPriority w:val="99"/>
    <w:rPr>
      <w:sz w:val="21"/>
      <w:szCs w:val="21"/>
    </w:rPr>
  </w:style>
  <w:style w:type="table" w:styleId="27">
    <w:name w:val="Table Grid"/>
    <w:basedOn w:val="2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页眉 Char"/>
    <w:basedOn w:val="22"/>
    <w:link w:val="18"/>
    <w:uiPriority w:val="99"/>
    <w:rPr>
      <w:sz w:val="18"/>
      <w:szCs w:val="18"/>
    </w:rPr>
  </w:style>
  <w:style w:type="character" w:customStyle="1" w:styleId="29">
    <w:name w:val="页脚 Char"/>
    <w:basedOn w:val="22"/>
    <w:link w:val="17"/>
    <w:qFormat/>
    <w:uiPriority w:val="99"/>
    <w:rPr>
      <w:sz w:val="18"/>
      <w:szCs w:val="18"/>
    </w:rPr>
  </w:style>
  <w:style w:type="character" w:customStyle="1" w:styleId="30">
    <w:name w:val="标题 1 Char"/>
    <w:basedOn w:val="22"/>
    <w:link w:val="2"/>
    <w:uiPriority w:val="99"/>
    <w:rPr>
      <w:rFonts w:ascii="Arial Bold" w:hAnsi="Arial Bold" w:eastAsia="宋体" w:cs="Arial Bold"/>
      <w:b/>
      <w:bCs/>
      <w:kern w:val="32"/>
      <w:sz w:val="40"/>
      <w:szCs w:val="40"/>
      <w:shd w:val="clear" w:color="auto" w:fill="E6E6E6"/>
    </w:rPr>
  </w:style>
  <w:style w:type="character" w:customStyle="1" w:styleId="31">
    <w:name w:val="标题 2 Char"/>
    <w:basedOn w:val="22"/>
    <w:link w:val="3"/>
    <w:uiPriority w:val="99"/>
    <w:rPr>
      <w:rFonts w:ascii="Arial Bold" w:hAnsi="Arial Bold" w:eastAsia="宋体" w:cs="Arial Bold"/>
      <w:b/>
      <w:bCs/>
      <w:kern w:val="0"/>
      <w:sz w:val="32"/>
      <w:szCs w:val="32"/>
    </w:rPr>
  </w:style>
  <w:style w:type="character" w:customStyle="1" w:styleId="32">
    <w:name w:val="标题 3 Char"/>
    <w:basedOn w:val="22"/>
    <w:link w:val="4"/>
    <w:uiPriority w:val="99"/>
    <w:rPr>
      <w:rFonts w:ascii="Arial" w:hAnsi="Arial" w:eastAsia="宋体" w:cs="Arial"/>
      <w:i/>
      <w:iCs/>
      <w:kern w:val="0"/>
      <w:sz w:val="28"/>
      <w:szCs w:val="28"/>
    </w:rPr>
  </w:style>
  <w:style w:type="character" w:customStyle="1" w:styleId="33">
    <w:name w:val="标题 4 Char"/>
    <w:basedOn w:val="22"/>
    <w:link w:val="5"/>
    <w:uiPriority w:val="99"/>
    <w:rPr>
      <w:rFonts w:ascii="Times New Roman" w:hAnsi="Times New Roman" w:eastAsia="宋体" w:cs="Times New Roman"/>
      <w:kern w:val="0"/>
      <w:sz w:val="28"/>
      <w:szCs w:val="28"/>
    </w:rPr>
  </w:style>
  <w:style w:type="character" w:customStyle="1" w:styleId="34">
    <w:name w:val="标题 5 Char"/>
    <w:basedOn w:val="22"/>
    <w:link w:val="6"/>
    <w:uiPriority w:val="99"/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character" w:customStyle="1" w:styleId="35">
    <w:name w:val="标题 6 Char"/>
    <w:basedOn w:val="22"/>
    <w:link w:val="7"/>
    <w:uiPriority w:val="99"/>
    <w:rPr>
      <w:rFonts w:ascii="Times New Roman" w:hAnsi="Times New Roman" w:eastAsia="宋体" w:cs="Times New Roman"/>
      <w:b/>
      <w:bCs/>
      <w:kern w:val="0"/>
      <w:sz w:val="22"/>
      <w:szCs w:val="24"/>
    </w:rPr>
  </w:style>
  <w:style w:type="character" w:customStyle="1" w:styleId="36">
    <w:name w:val="标题 7 Char"/>
    <w:basedOn w:val="22"/>
    <w:link w:val="8"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7">
    <w:name w:val="标题 8 Char"/>
    <w:basedOn w:val="22"/>
    <w:link w:val="9"/>
    <w:uiPriority w:val="99"/>
    <w:rPr>
      <w:rFonts w:ascii="Times New Roman" w:hAnsi="Times New Roman" w:eastAsia="宋体" w:cs="Times New Roman"/>
      <w:i/>
      <w:iCs/>
      <w:kern w:val="0"/>
      <w:sz w:val="24"/>
      <w:szCs w:val="24"/>
    </w:rPr>
  </w:style>
  <w:style w:type="character" w:customStyle="1" w:styleId="38">
    <w:name w:val="标题 9 Char"/>
    <w:basedOn w:val="22"/>
    <w:link w:val="10"/>
    <w:qFormat/>
    <w:uiPriority w:val="99"/>
    <w:rPr>
      <w:rFonts w:ascii="Arial" w:hAnsi="Arial" w:eastAsia="宋体" w:cs="Arial"/>
      <w:kern w:val="0"/>
      <w:sz w:val="22"/>
      <w:szCs w:val="24"/>
    </w:rPr>
  </w:style>
  <w:style w:type="paragraph" w:customStyle="1" w:styleId="39">
    <w:name w:val="List Paragraph"/>
    <w:basedOn w:val="1"/>
    <w:qFormat/>
    <w:uiPriority w:val="34"/>
    <w:pPr>
      <w:ind w:firstLine="420" w:firstLineChars="200"/>
    </w:pPr>
  </w:style>
  <w:style w:type="paragraph" w:customStyle="1" w:styleId="40">
    <w:name w:val="Style Heading 1 + 宋体1"/>
    <w:basedOn w:val="2"/>
    <w:next w:val="14"/>
    <w:uiPriority w:val="0"/>
    <w:pPr>
      <w:keepNext w:val="0"/>
      <w:keepLines/>
      <w:pageBreakBefore/>
      <w:widowControl w:val="0"/>
      <w:numPr>
        <w:numId w:val="2"/>
      </w:numPr>
      <w:shd w:val="clear" w:color="auto" w:fill="auto"/>
      <w:spacing w:before="340" w:after="330" w:line="578" w:lineRule="auto"/>
      <w:ind w:left="567"/>
      <w:jc w:val="both"/>
    </w:pPr>
    <w:rPr>
      <w:rFonts w:ascii="宋体" w:hAnsi="宋体" w:cs="Times New Roman"/>
      <w:kern w:val="44"/>
      <w:sz w:val="44"/>
      <w:szCs w:val="44"/>
    </w:rPr>
  </w:style>
  <w:style w:type="paragraph" w:customStyle="1" w:styleId="41">
    <w:name w:val="Style Style Heading 2 + 宋体1 + Right:  1 ch1"/>
    <w:basedOn w:val="1"/>
    <w:uiPriority w:val="0"/>
    <w:pPr>
      <w:keepLines/>
      <w:numPr>
        <w:ilvl w:val="1"/>
        <w:numId w:val="2"/>
      </w:numPr>
      <w:spacing w:before="260" w:after="260" w:line="415" w:lineRule="auto"/>
      <w:ind w:right="100" w:rightChars="100"/>
      <w:jc w:val="left"/>
      <w:outlineLvl w:val="1"/>
    </w:pPr>
    <w:rPr>
      <w:rFonts w:ascii="宋体" w:hAnsi="宋体" w:cs="宋体"/>
      <w:b/>
      <w:bCs/>
      <w:sz w:val="32"/>
      <w:szCs w:val="20"/>
    </w:rPr>
  </w:style>
  <w:style w:type="character" w:customStyle="1" w:styleId="42">
    <w:name w:val="正文文本缩进 字符"/>
    <w:basedOn w:val="22"/>
    <w:semiHidden/>
    <w:uiPriority w:val="99"/>
    <w:rPr>
      <w:rFonts w:ascii="Times New Roman" w:hAnsi="Times New Roman" w:eastAsia="宋体" w:cs="Times New Roman"/>
      <w:szCs w:val="24"/>
    </w:rPr>
  </w:style>
  <w:style w:type="paragraph" w:customStyle="1" w:styleId="43">
    <w:name w:val="Style Style Style Style Heading 3 + Right:  1 ch + Right:  1 ch + R..."/>
    <w:basedOn w:val="1"/>
    <w:uiPriority w:val="0"/>
    <w:pPr>
      <w:keepNext/>
      <w:keepLines/>
      <w:numPr>
        <w:ilvl w:val="2"/>
        <w:numId w:val="2"/>
      </w:numPr>
      <w:spacing w:before="260" w:after="260" w:line="415" w:lineRule="auto"/>
      <w:ind w:right="210" w:rightChars="100"/>
      <w:jc w:val="left"/>
      <w:outlineLvl w:val="2"/>
    </w:pPr>
    <w:rPr>
      <w:rFonts w:cs="宋体"/>
      <w:sz w:val="28"/>
      <w:szCs w:val="20"/>
    </w:rPr>
  </w:style>
  <w:style w:type="paragraph" w:customStyle="1" w:styleId="44">
    <w:name w:val="Style Style Style Style Style Style Style Heading 2 + 宋体1 + Right: ..."/>
    <w:basedOn w:val="1"/>
    <w:next w:val="14"/>
    <w:uiPriority w:val="0"/>
    <w:pPr>
      <w:keepLines/>
      <w:numPr>
        <w:ilvl w:val="1"/>
        <w:numId w:val="3"/>
      </w:numPr>
      <w:spacing w:before="260" w:after="260" w:line="415" w:lineRule="auto"/>
      <w:ind w:right="210" w:rightChars="100"/>
      <w:jc w:val="left"/>
      <w:outlineLvl w:val="1"/>
    </w:pPr>
    <w:rPr>
      <w:rFonts w:ascii="宋体" w:hAnsi="宋体" w:cs="宋体"/>
      <w:sz w:val="32"/>
      <w:szCs w:val="20"/>
    </w:rPr>
  </w:style>
  <w:style w:type="character" w:customStyle="1" w:styleId="45">
    <w:name w:val="正文文本缩进 Char"/>
    <w:link w:val="14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46">
    <w:name w:val="标题 Char"/>
    <w:basedOn w:val="22"/>
    <w:link w:val="21"/>
    <w:qFormat/>
    <w:uiPriority w:val="10"/>
    <w:rPr>
      <w:rFonts w:eastAsia="宋体" w:asciiTheme="majorHAnsi" w:hAnsiTheme="majorHAnsi" w:cstheme="majorBidi"/>
      <w:b/>
      <w:bCs/>
      <w:sz w:val="48"/>
      <w:szCs w:val="32"/>
    </w:rPr>
  </w:style>
  <w:style w:type="character" w:customStyle="1" w:styleId="47">
    <w:name w:val="文档结构图 Char"/>
    <w:basedOn w:val="22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48">
    <w:name w:val="apple-converted-space"/>
    <w:basedOn w:val="22"/>
    <w:uiPriority w:val="0"/>
  </w:style>
  <w:style w:type="character" w:customStyle="1" w:styleId="49">
    <w:name w:val="批注框文本 Char"/>
    <w:basedOn w:val="22"/>
    <w:link w:val="1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批注文字 Char"/>
    <w:basedOn w:val="22"/>
    <w:link w:val="1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51">
    <w:name w:val="批注主题 Char"/>
    <w:basedOn w:val="50"/>
    <w:link w:val="11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52">
    <w:name w:val="high-light"/>
    <w:basedOn w:val="22"/>
    <w:uiPriority w:val="0"/>
  </w:style>
  <w:style w:type="character" w:customStyle="1" w:styleId="53">
    <w:name w:val="op_dict_text2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晶格型"/>
    </customSectPr>
    <customSectPr>
      <sectNamePr val="目录页"/>
    </customSectPr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C98E2A-AC2C-4A44-B521-BD68A73330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1821</Words>
  <Characters>10386</Characters>
  <Lines>86</Lines>
  <Paragraphs>24</Paragraphs>
  <ScaleCrop>false</ScaleCrop>
  <LinksUpToDate>false</LinksUpToDate>
  <CharactersWithSpaces>12183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2016-09-06T05:54:00Z</dcterms:created>
  <dc:creator>张三</dc:creator>
  <cp:lastModifiedBy>suzhicheng</cp:lastModifiedBy>
  <dcterms:modified xsi:type="dcterms:W3CDTF">2017-05-16T06:23:28Z</dcterms:modified>
  <cp:revision>817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